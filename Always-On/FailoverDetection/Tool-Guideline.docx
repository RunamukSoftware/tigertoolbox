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9F12B" w14:textId="77777777" w:rsidR="00C93F7C" w:rsidRDefault="00C93F7C" w:rsidP="00895FCB">
      <w:pPr>
        <w:pStyle w:val="Title"/>
        <w:jc w:val="center"/>
      </w:pPr>
      <w:r>
        <w:t>Availability Group Failover Root Cause Analysis Tool</w:t>
      </w:r>
    </w:p>
    <w:p w14:paraId="231D1855" w14:textId="10131540" w:rsidR="00A719B4" w:rsidRPr="00D3616E" w:rsidRDefault="009A66A8" w:rsidP="00D3616E">
      <w:pPr>
        <w:pStyle w:val="Heading1"/>
        <w:rPr>
          <w:rFonts w:eastAsiaTheme="minorEastAsia"/>
          <w:b w:val="0"/>
          <w:lang w:eastAsia="zh-CN"/>
        </w:rPr>
      </w:pPr>
      <w:r>
        <w:t>What does the</w:t>
      </w:r>
      <w:r w:rsidR="00277F86" w:rsidRPr="00E37DFF">
        <w:t xml:space="preserve"> tool</w:t>
      </w:r>
      <w:r>
        <w:t xml:space="preserve"> do</w:t>
      </w:r>
      <w:r w:rsidR="00277F86" w:rsidRPr="00E37DFF">
        <w:t>?</w:t>
      </w:r>
    </w:p>
    <w:p w14:paraId="2E3B41AF" w14:textId="0DE4C4C7" w:rsidR="00A719B4" w:rsidRDefault="003139C0">
      <w:pPr>
        <w:spacing w:after="0"/>
        <w:ind w:left="120"/>
      </w:pPr>
      <w:r>
        <w:rPr>
          <w:rFonts w:ascii="Cambria" w:hAnsi="Cambria"/>
          <w:color w:val="000000"/>
        </w:rPr>
        <w:t>M</w:t>
      </w:r>
      <w:r w:rsidR="00277F86">
        <w:rPr>
          <w:rFonts w:ascii="Cambria" w:hAnsi="Cambria"/>
          <w:color w:val="000000"/>
        </w:rPr>
        <w:t xml:space="preserve">any factors can </w:t>
      </w:r>
      <w:r w:rsidR="00745746">
        <w:rPr>
          <w:rFonts w:ascii="Cambria" w:hAnsi="Cambria"/>
          <w:color w:val="000000"/>
        </w:rPr>
        <w:t xml:space="preserve">cause </w:t>
      </w:r>
      <w:r w:rsidR="00745746">
        <w:rPr>
          <w:rFonts w:asciiTheme="minorEastAsia" w:eastAsiaTheme="minorEastAsia" w:hAnsiTheme="minorEastAsia"/>
          <w:color w:val="000000"/>
          <w:lang w:eastAsia="zh-CN"/>
        </w:rPr>
        <w:t>the</w:t>
      </w:r>
      <w:r>
        <w:rPr>
          <w:rFonts w:asciiTheme="minorEastAsia" w:eastAsiaTheme="minorEastAsia" w:hAnsiTheme="minorEastAsia"/>
          <w:color w:val="000000"/>
          <w:lang w:eastAsia="zh-CN"/>
        </w:rPr>
        <w:t xml:space="preserve"> </w:t>
      </w:r>
      <w:r>
        <w:rPr>
          <w:rFonts w:ascii="Cambria" w:eastAsiaTheme="minorHAnsi" w:hAnsi="Cambria"/>
          <w:color w:val="000000"/>
        </w:rPr>
        <w:t>failover of an availability group</w:t>
      </w:r>
      <w:r w:rsidR="00DA18BC">
        <w:rPr>
          <w:rFonts w:ascii="Cambria" w:hAnsi="Cambria"/>
          <w:color w:val="000000"/>
        </w:rPr>
        <w:t xml:space="preserve">, such </w:t>
      </w:r>
      <w:r w:rsidR="00AB10C8">
        <w:rPr>
          <w:rFonts w:ascii="Cambria" w:hAnsi="Cambria"/>
          <w:color w:val="000000"/>
        </w:rPr>
        <w:t xml:space="preserve">as </w:t>
      </w:r>
      <w:r w:rsidR="00DA18BC">
        <w:rPr>
          <w:rFonts w:ascii="Cambria" w:hAnsi="Cambria"/>
          <w:color w:val="000000"/>
        </w:rPr>
        <w:t>u</w:t>
      </w:r>
      <w:r w:rsidR="00277F86">
        <w:rPr>
          <w:rFonts w:ascii="Cambria" w:hAnsi="Cambria"/>
          <w:color w:val="000000"/>
        </w:rPr>
        <w:t xml:space="preserve">ser operation, </w:t>
      </w:r>
      <w:r w:rsidR="00DA18BC">
        <w:rPr>
          <w:rFonts w:ascii="Cambria" w:hAnsi="Cambria"/>
          <w:color w:val="000000"/>
        </w:rPr>
        <w:t xml:space="preserve">unresponsive </w:t>
      </w:r>
      <w:r w:rsidR="00277F86">
        <w:rPr>
          <w:rFonts w:ascii="Cambria" w:hAnsi="Cambria"/>
          <w:color w:val="000000"/>
        </w:rPr>
        <w:t>SQL Server, system wi</w:t>
      </w:r>
      <w:r w:rsidR="00DA18BC">
        <w:rPr>
          <w:rFonts w:ascii="Cambria" w:hAnsi="Cambria"/>
          <w:color w:val="000000"/>
        </w:rPr>
        <w:t>de</w:t>
      </w:r>
      <w:r w:rsidR="00277F86">
        <w:rPr>
          <w:rFonts w:ascii="Cambria" w:hAnsi="Cambria"/>
          <w:color w:val="000000"/>
        </w:rPr>
        <w:t xml:space="preserve"> issue</w:t>
      </w:r>
      <w:r w:rsidR="00DA18BC">
        <w:rPr>
          <w:rFonts w:ascii="Cambria" w:hAnsi="Cambria"/>
          <w:color w:val="000000"/>
        </w:rPr>
        <w:t>s</w:t>
      </w:r>
      <w:r w:rsidR="00277F86">
        <w:rPr>
          <w:rFonts w:ascii="Cambria" w:hAnsi="Cambria"/>
          <w:color w:val="000000"/>
        </w:rPr>
        <w:t xml:space="preserve"> hang</w:t>
      </w:r>
      <w:r w:rsidR="00DA18BC">
        <w:rPr>
          <w:rFonts w:ascii="Cambria" w:hAnsi="Cambria"/>
          <w:color w:val="000000"/>
        </w:rPr>
        <w:t xml:space="preserve">ing the </w:t>
      </w:r>
      <w:r w:rsidR="00277F86">
        <w:rPr>
          <w:rFonts w:ascii="Cambria" w:hAnsi="Cambria"/>
          <w:color w:val="000000"/>
        </w:rPr>
        <w:t xml:space="preserve"> SQL Server process,</w:t>
      </w:r>
      <w:r w:rsidR="00DA18BC">
        <w:rPr>
          <w:rFonts w:ascii="Cambria" w:hAnsi="Cambria"/>
          <w:color w:val="000000"/>
        </w:rPr>
        <w:t xml:space="preserve"> etc. The information contributing to the failover is </w:t>
      </w:r>
      <w:r w:rsidR="00277F86">
        <w:rPr>
          <w:rFonts w:ascii="Cambria" w:hAnsi="Cambria"/>
          <w:color w:val="000000"/>
        </w:rPr>
        <w:t xml:space="preserve"> logged in different </w:t>
      </w:r>
      <w:r w:rsidR="00AB10C8">
        <w:rPr>
          <w:rFonts w:ascii="Cambria" w:hAnsi="Cambria"/>
          <w:color w:val="000000"/>
        </w:rPr>
        <w:t>places</w:t>
      </w:r>
      <w:r w:rsidR="00277F86">
        <w:rPr>
          <w:rFonts w:ascii="Cambria" w:hAnsi="Cambria"/>
          <w:color w:val="000000"/>
        </w:rPr>
        <w:t>: Always</w:t>
      </w:r>
      <w:r w:rsidR="00AB10C8">
        <w:rPr>
          <w:rFonts w:ascii="Cambria" w:hAnsi="Cambria"/>
          <w:color w:val="000000"/>
        </w:rPr>
        <w:t xml:space="preserve"> </w:t>
      </w:r>
      <w:r w:rsidR="00277F86">
        <w:rPr>
          <w:rFonts w:ascii="Cambria" w:hAnsi="Cambria"/>
          <w:color w:val="000000"/>
        </w:rPr>
        <w:t xml:space="preserve">On XEvent, System Health XEvent, SQL errorlog, system log, and windows cluster log. </w:t>
      </w:r>
      <w:r w:rsidR="00AB10C8">
        <w:rPr>
          <w:rFonts w:ascii="Cambria" w:hAnsi="Cambria"/>
          <w:color w:val="000000"/>
        </w:rPr>
        <w:t>It is difficult for system administrators to understand the root cause of a failover.</w:t>
      </w:r>
      <w:r w:rsidR="00277F86">
        <w:rPr>
          <w:rFonts w:ascii="Cambria" w:hAnsi="Cambria"/>
          <w:color w:val="000000"/>
        </w:rPr>
        <w:t> This tool</w:t>
      </w:r>
      <w:r w:rsidR="00AB10C8">
        <w:rPr>
          <w:rFonts w:ascii="Cambria" w:hAnsi="Cambria"/>
          <w:color w:val="000000"/>
        </w:rPr>
        <w:t xml:space="preserve"> provides the ability to</w:t>
      </w:r>
      <w:r w:rsidR="00277F86">
        <w:rPr>
          <w:rFonts w:ascii="Cambria" w:hAnsi="Cambria"/>
          <w:color w:val="000000"/>
        </w:rPr>
        <w:t xml:space="preserve"> automatically </w:t>
      </w:r>
      <w:r w:rsidR="00AB10C8">
        <w:rPr>
          <w:rFonts w:ascii="Cambria" w:hAnsi="Cambria"/>
          <w:color w:val="000000"/>
        </w:rPr>
        <w:t xml:space="preserve">analysis log data and suggest possible </w:t>
      </w:r>
      <w:r w:rsidR="00277F86">
        <w:rPr>
          <w:rFonts w:ascii="Cambria" w:hAnsi="Cambria"/>
          <w:color w:val="000000"/>
        </w:rPr>
        <w:t xml:space="preserve"> root cause </w:t>
      </w:r>
      <w:r w:rsidR="00AB10C8">
        <w:rPr>
          <w:rFonts w:ascii="Cambria" w:hAnsi="Cambria"/>
          <w:color w:val="000000"/>
        </w:rPr>
        <w:t>of a failover</w:t>
      </w:r>
      <w:r w:rsidR="00277F86">
        <w:rPr>
          <w:rFonts w:ascii="Cambria" w:hAnsi="Cambria"/>
          <w:color w:val="000000"/>
        </w:rPr>
        <w:t>. </w:t>
      </w:r>
    </w:p>
    <w:p w14:paraId="32539105" w14:textId="37D11C09" w:rsidR="00BC26F2" w:rsidRDefault="00277F86" w:rsidP="00D3616E">
      <w:pPr>
        <w:pStyle w:val="Heading1"/>
      </w:pPr>
      <w:r>
        <w:br/>
      </w:r>
      <w:r w:rsidR="00BC26F2">
        <w:t>Wh</w:t>
      </w:r>
      <w:r w:rsidR="00AD0A77">
        <w:t>at</w:t>
      </w:r>
      <w:r w:rsidR="00BC26F2">
        <w:t xml:space="preserve"> is </w:t>
      </w:r>
      <w:r w:rsidR="00AD0A77">
        <w:t>the</w:t>
      </w:r>
      <w:r w:rsidR="00BC26F2">
        <w:t xml:space="preserve"> audience</w:t>
      </w:r>
      <w:r w:rsidR="00AD0A77">
        <w:t xml:space="preserve"> of this tool</w:t>
      </w:r>
      <w:r w:rsidR="00BC26F2">
        <w:t>?</w:t>
      </w:r>
    </w:p>
    <w:p w14:paraId="4AEF3A5E" w14:textId="210420A9" w:rsidR="00BC26F2" w:rsidRDefault="00BC26F2" w:rsidP="00BC26F2">
      <w:pPr>
        <w:spacing w:after="0"/>
        <w:ind w:left="120"/>
      </w:pPr>
      <w:r>
        <w:rPr>
          <w:rFonts w:ascii="Cambria" w:hAnsi="Cambria"/>
          <w:color w:val="000000"/>
        </w:rPr>
        <w:t xml:space="preserve">End users, DBA, </w:t>
      </w:r>
      <w:r w:rsidR="00AD0A77">
        <w:rPr>
          <w:rFonts w:ascii="Cambria" w:hAnsi="Cambria"/>
          <w:color w:val="000000"/>
        </w:rPr>
        <w:t>system administrators</w:t>
      </w:r>
      <w:r>
        <w:rPr>
          <w:rFonts w:ascii="Cambria" w:hAnsi="Cambria"/>
          <w:color w:val="000000"/>
        </w:rPr>
        <w:t xml:space="preserve"> and CSS</w:t>
      </w:r>
      <w:r w:rsidR="00AD0A77">
        <w:rPr>
          <w:rFonts w:ascii="Cambria" w:hAnsi="Cambria"/>
          <w:color w:val="000000"/>
        </w:rPr>
        <w:t xml:space="preserve"> engineers will find this tool helpful</w:t>
      </w:r>
      <w:r>
        <w:rPr>
          <w:rFonts w:ascii="Cambria" w:hAnsi="Cambria"/>
          <w:color w:val="000000"/>
        </w:rPr>
        <w:t xml:space="preserve">. </w:t>
      </w:r>
      <w:r w:rsidR="00AD0A77">
        <w:rPr>
          <w:rFonts w:ascii="Cambria" w:hAnsi="Cambria"/>
          <w:color w:val="000000"/>
        </w:rPr>
        <w:t>As long as someone needs to know the root cause of a failover, t</w:t>
      </w:r>
      <w:r>
        <w:rPr>
          <w:rFonts w:ascii="Cambria" w:hAnsi="Cambria"/>
          <w:color w:val="000000"/>
        </w:rPr>
        <w:t xml:space="preserve">his tool </w:t>
      </w:r>
      <w:r w:rsidR="00AD0A77">
        <w:rPr>
          <w:rFonts w:ascii="Cambria" w:hAnsi="Cambria"/>
          <w:color w:val="000000"/>
        </w:rPr>
        <w:t>provides the analysis and diagnosis and presents possible root causes.</w:t>
      </w:r>
    </w:p>
    <w:p w14:paraId="569F01E9" w14:textId="77777777" w:rsidR="00A719B4" w:rsidRDefault="00A719B4">
      <w:pPr>
        <w:spacing w:after="0"/>
        <w:ind w:left="120"/>
      </w:pPr>
    </w:p>
    <w:p w14:paraId="3BA17BA1" w14:textId="77777777" w:rsidR="00A719B4" w:rsidRDefault="008042DC">
      <w:pPr>
        <w:spacing w:after="0"/>
        <w:ind w:left="120"/>
      </w:pPr>
      <w:r>
        <w:rPr>
          <w:lang w:eastAsia="zh-CN"/>
        </w:rPr>
        <w:t>Before you can use the tool you need to provide the proper configuration. Then you can run the tool with various options.</w:t>
      </w:r>
      <w:r w:rsidR="00277F86">
        <w:br/>
      </w:r>
    </w:p>
    <w:p w14:paraId="3D109D57" w14:textId="77777777" w:rsidR="00A719B4" w:rsidRDefault="00277F86" w:rsidP="00D3616E">
      <w:pPr>
        <w:pStyle w:val="Heading1"/>
      </w:pPr>
      <w:r>
        <w:t>Configuration</w:t>
      </w:r>
    </w:p>
    <w:p w14:paraId="4170E1E1" w14:textId="77777777" w:rsidR="005D6F5A" w:rsidRDefault="005D6F5A">
      <w:pPr>
        <w:spacing w:after="0"/>
        <w:ind w:left="120"/>
      </w:pPr>
    </w:p>
    <w:p w14:paraId="22965553" w14:textId="76ED3197" w:rsidR="008042DC" w:rsidRDefault="00277F86">
      <w:pPr>
        <w:spacing w:after="0"/>
        <w:ind w:left="120"/>
        <w:rPr>
          <w:rFonts w:ascii="Cambria" w:hAnsi="Cambria"/>
          <w:color w:val="000000"/>
        </w:rPr>
      </w:pPr>
      <w:r>
        <w:rPr>
          <w:rFonts w:ascii="Cambria" w:hAnsi="Cambria"/>
          <w:color w:val="000000"/>
        </w:rPr>
        <w:t xml:space="preserve">After </w:t>
      </w:r>
      <w:r w:rsidR="008042DC">
        <w:rPr>
          <w:rFonts w:ascii="Cambria" w:hAnsi="Cambria"/>
          <w:color w:val="000000"/>
        </w:rPr>
        <w:t xml:space="preserve">the file is </w:t>
      </w:r>
      <w:r>
        <w:rPr>
          <w:rFonts w:ascii="Cambria" w:hAnsi="Cambria"/>
          <w:color w:val="000000"/>
        </w:rPr>
        <w:t>unzip</w:t>
      </w:r>
      <w:r w:rsidR="008042DC">
        <w:rPr>
          <w:rFonts w:ascii="Cambria" w:hAnsi="Cambria"/>
          <w:color w:val="000000"/>
        </w:rPr>
        <w:t>ped, the following will be present in the folder:</w:t>
      </w:r>
    </w:p>
    <w:p w14:paraId="7C5409CB" w14:textId="049473C2" w:rsidR="008042DC" w:rsidRPr="00895FCB" w:rsidRDefault="008042DC" w:rsidP="008042DC">
      <w:pPr>
        <w:pStyle w:val="ListParagraph"/>
        <w:numPr>
          <w:ilvl w:val="0"/>
          <w:numId w:val="5"/>
        </w:numPr>
        <w:spacing w:after="0"/>
      </w:pPr>
      <w:r>
        <w:rPr>
          <w:rFonts w:ascii="Cambria" w:hAnsi="Cambria"/>
          <w:color w:val="000000"/>
        </w:rPr>
        <w:t>Tool executable</w:t>
      </w:r>
      <w:r w:rsidR="00277F86" w:rsidRPr="00D3616E">
        <w:rPr>
          <w:rFonts w:ascii="Cambria" w:hAnsi="Cambria"/>
          <w:color w:val="000000"/>
        </w:rPr>
        <w:t xml:space="preserve"> FailoverDetector.exe</w:t>
      </w:r>
    </w:p>
    <w:p w14:paraId="3F08BD3D" w14:textId="4E297D5E" w:rsidR="008042DC" w:rsidRPr="00D3616E" w:rsidRDefault="00277F86" w:rsidP="008042DC">
      <w:pPr>
        <w:pStyle w:val="ListParagraph"/>
        <w:numPr>
          <w:ilvl w:val="0"/>
          <w:numId w:val="5"/>
        </w:numPr>
        <w:spacing w:after="0"/>
      </w:pPr>
      <w:r w:rsidRPr="00D3616E">
        <w:rPr>
          <w:rFonts w:ascii="Cambria" w:hAnsi="Cambria"/>
          <w:color w:val="000000"/>
        </w:rPr>
        <w:t>Newtonsoft.Json.dll</w:t>
      </w:r>
    </w:p>
    <w:p w14:paraId="4D5096D0" w14:textId="7AFEE4EE" w:rsidR="008042DC" w:rsidRPr="00D3616E" w:rsidRDefault="008042DC" w:rsidP="008042DC">
      <w:pPr>
        <w:pStyle w:val="ListParagraph"/>
        <w:numPr>
          <w:ilvl w:val="0"/>
          <w:numId w:val="5"/>
        </w:numPr>
        <w:spacing w:after="0"/>
      </w:pPr>
      <w:r>
        <w:rPr>
          <w:rFonts w:ascii="Cambria" w:hAnsi="Cambria"/>
          <w:color w:val="000000"/>
        </w:rPr>
        <w:t>C</w:t>
      </w:r>
      <w:r w:rsidR="00D3616E">
        <w:rPr>
          <w:rFonts w:ascii="Cambria" w:hAnsi="Cambria"/>
          <w:color w:val="000000"/>
        </w:rPr>
        <w:t>o</w:t>
      </w:r>
      <w:r>
        <w:rPr>
          <w:rFonts w:ascii="Cambria" w:hAnsi="Cambria"/>
          <w:color w:val="000000"/>
        </w:rPr>
        <w:t>nfiguratio</w:t>
      </w:r>
      <w:r w:rsidR="00D3616E">
        <w:rPr>
          <w:rFonts w:ascii="Cambria" w:hAnsi="Cambria"/>
          <w:color w:val="000000"/>
        </w:rPr>
        <w:t>n</w:t>
      </w:r>
      <w:r>
        <w:rPr>
          <w:rFonts w:ascii="Cambria" w:hAnsi="Cambria"/>
          <w:color w:val="000000"/>
        </w:rPr>
        <w:t xml:space="preserve"> file </w:t>
      </w:r>
      <w:r w:rsidRPr="001365BA">
        <w:rPr>
          <w:rFonts w:ascii="Cambria" w:hAnsi="Cambria"/>
          <w:color w:val="000000"/>
        </w:rPr>
        <w:t>Configuration.json</w:t>
      </w:r>
    </w:p>
    <w:p w14:paraId="27B6989C" w14:textId="3A4FEBF3" w:rsidR="00A719B4" w:rsidRDefault="008042DC" w:rsidP="00D3616E">
      <w:pPr>
        <w:pStyle w:val="ListParagraph"/>
        <w:numPr>
          <w:ilvl w:val="0"/>
          <w:numId w:val="5"/>
        </w:numPr>
        <w:spacing w:after="0"/>
      </w:pPr>
      <w:r>
        <w:rPr>
          <w:rFonts w:ascii="Cambria" w:hAnsi="Cambria"/>
          <w:color w:val="000000"/>
        </w:rPr>
        <w:t xml:space="preserve">Two </w:t>
      </w:r>
      <w:r w:rsidR="00277F86" w:rsidRPr="00D3616E">
        <w:rPr>
          <w:rFonts w:ascii="Cambria" w:hAnsi="Cambria"/>
          <w:color w:val="000000"/>
        </w:rPr>
        <w:t xml:space="preserve"> empty folders</w:t>
      </w:r>
      <w:r>
        <w:rPr>
          <w:rFonts w:ascii="Cambria" w:hAnsi="Cambria"/>
          <w:color w:val="000000"/>
        </w:rPr>
        <w:t xml:space="preserve"> named</w:t>
      </w:r>
      <w:r w:rsidR="00D3616E">
        <w:rPr>
          <w:rFonts w:ascii="Cambria" w:hAnsi="Cambria"/>
          <w:color w:val="000000"/>
        </w:rPr>
        <w:t xml:space="preserve">: </w:t>
      </w:r>
      <w:r w:rsidR="00277F86" w:rsidRPr="00D3616E">
        <w:rPr>
          <w:rFonts w:ascii="Cambria" w:hAnsi="Cambria"/>
          <w:color w:val="000000"/>
        </w:rPr>
        <w:t>Data and Results</w:t>
      </w:r>
    </w:p>
    <w:p w14:paraId="2309537E" w14:textId="77777777" w:rsidR="00A719B4" w:rsidRDefault="00277F86">
      <w:pPr>
        <w:spacing w:after="0"/>
        <w:ind w:left="120"/>
      </w:pPr>
      <w:r>
        <w:br/>
      </w:r>
      <w:r w:rsidR="00C75613">
        <w:t>The following shows the directory structure</w:t>
      </w:r>
    </w:p>
    <w:p w14:paraId="37D4D2CE" w14:textId="77777777" w:rsidR="00A719B4" w:rsidRDefault="00277F86">
      <w:pPr>
        <w:spacing w:after="0"/>
        <w:ind w:left="120"/>
      </w:pPr>
      <w:r>
        <w:rPr>
          <w:rFonts w:ascii="Consolas" w:hAnsi="Consolas"/>
          <w:color w:val="000000"/>
        </w:rPr>
        <w:t>${Executable_Dir}</w:t>
      </w:r>
    </w:p>
    <w:p w14:paraId="7AA7EDFE" w14:textId="77777777" w:rsidR="00A719B4" w:rsidRDefault="00277F86">
      <w:pPr>
        <w:spacing w:after="0"/>
        <w:ind w:left="120"/>
      </w:pPr>
      <w:r>
        <w:rPr>
          <w:rFonts w:ascii="Consolas" w:hAnsi="Consolas"/>
          <w:color w:val="000000"/>
        </w:rPr>
        <w:t>│   Configuration.json</w:t>
      </w:r>
    </w:p>
    <w:p w14:paraId="17621C37" w14:textId="77777777" w:rsidR="00A719B4" w:rsidRDefault="00277F86">
      <w:pPr>
        <w:spacing w:after="0"/>
        <w:ind w:left="120"/>
      </w:pPr>
      <w:r>
        <w:rPr>
          <w:rFonts w:ascii="Consolas" w:hAnsi="Consolas"/>
          <w:color w:val="000000"/>
        </w:rPr>
        <w:t>│   FailoverDetector.exe</w:t>
      </w:r>
    </w:p>
    <w:p w14:paraId="29E13609" w14:textId="77777777" w:rsidR="00A719B4" w:rsidRDefault="00277F86">
      <w:pPr>
        <w:spacing w:after="0"/>
        <w:ind w:left="120"/>
      </w:pPr>
      <w:r>
        <w:rPr>
          <w:rFonts w:ascii="Consolas" w:hAnsi="Consolas"/>
          <w:color w:val="000000"/>
        </w:rPr>
        <w:t>│   Newtonsoft.Json.dll</w:t>
      </w:r>
    </w:p>
    <w:p w14:paraId="3FE2B8C2" w14:textId="77777777" w:rsidR="00A719B4" w:rsidRDefault="00277F86">
      <w:pPr>
        <w:spacing w:after="0"/>
        <w:ind w:left="120"/>
      </w:pPr>
      <w:r>
        <w:rPr>
          <w:rFonts w:ascii="Consolas" w:hAnsi="Consolas"/>
          <w:color w:val="000000"/>
        </w:rPr>
        <w:lastRenderedPageBreak/>
        <w:t>│</w:t>
      </w:r>
    </w:p>
    <w:p w14:paraId="77D6BADF" w14:textId="77777777" w:rsidR="00A719B4" w:rsidRDefault="00277F86">
      <w:pPr>
        <w:spacing w:after="0"/>
        <w:ind w:left="120"/>
      </w:pPr>
      <w:r>
        <w:rPr>
          <w:rFonts w:ascii="Consolas" w:hAnsi="Consolas"/>
          <w:color w:val="000000"/>
        </w:rPr>
        <w:t>├───Data</w:t>
      </w:r>
    </w:p>
    <w:p w14:paraId="03CBF966" w14:textId="77777777" w:rsidR="00A719B4" w:rsidRDefault="00277F86">
      <w:pPr>
        <w:spacing w:after="0"/>
        <w:ind w:left="120"/>
      </w:pPr>
      <w:r>
        <w:rPr>
          <w:rFonts w:ascii="Consolas" w:hAnsi="Consolas"/>
          <w:color w:val="000000"/>
        </w:rPr>
        <w:t>└───Result</w:t>
      </w:r>
    </w:p>
    <w:p w14:paraId="432B5F40" w14:textId="77777777" w:rsidR="00C75613" w:rsidRDefault="00C75613">
      <w:pPr>
        <w:spacing w:after="0"/>
        <w:ind w:left="120"/>
        <w:rPr>
          <w:rFonts w:ascii="Cambria" w:hAnsi="Cambria"/>
          <w:color w:val="000000"/>
        </w:rPr>
      </w:pPr>
    </w:p>
    <w:p w14:paraId="71F1DFA2" w14:textId="1FA165A4" w:rsidR="00A719B4" w:rsidRDefault="00C75613">
      <w:pPr>
        <w:spacing w:after="0"/>
        <w:ind w:left="120"/>
        <w:rPr>
          <w:rFonts w:ascii="Cambria" w:hAnsi="Cambria"/>
          <w:color w:val="000000"/>
        </w:rPr>
      </w:pPr>
      <w:r>
        <w:rPr>
          <w:rFonts w:ascii="Cambria" w:hAnsi="Cambria"/>
          <w:color w:val="000000"/>
        </w:rPr>
        <w:t xml:space="preserve">Now you need to configure the proper settings in Configuration.json. </w:t>
      </w:r>
      <w:r w:rsidR="00277F86">
        <w:rPr>
          <w:rFonts w:ascii="Cambria" w:hAnsi="Cambria"/>
          <w:color w:val="000000"/>
        </w:rPr>
        <w:t xml:space="preserve">Open Configuration.json, and edit </w:t>
      </w:r>
      <w:r>
        <w:rPr>
          <w:rFonts w:ascii="Cambria" w:hAnsi="Cambria"/>
          <w:color w:val="000000"/>
        </w:rPr>
        <w:t>“</w:t>
      </w:r>
      <w:r w:rsidR="00277F86">
        <w:rPr>
          <w:rFonts w:ascii="Cambria" w:hAnsi="Cambria"/>
          <w:color w:val="000000"/>
        </w:rPr>
        <w:t>Data Source Path</w:t>
      </w:r>
      <w:r>
        <w:rPr>
          <w:rFonts w:ascii="Cambria" w:hAnsi="Cambria"/>
          <w:color w:val="000000"/>
        </w:rPr>
        <w:t>”</w:t>
      </w:r>
      <w:r w:rsidR="00277F86">
        <w:rPr>
          <w:rFonts w:ascii="Cambria" w:hAnsi="Cambria"/>
          <w:color w:val="000000"/>
        </w:rPr>
        <w:t xml:space="preserve"> and </w:t>
      </w:r>
      <w:r>
        <w:rPr>
          <w:rFonts w:ascii="Cambria" w:hAnsi="Cambria"/>
          <w:color w:val="000000"/>
        </w:rPr>
        <w:t>“</w:t>
      </w:r>
      <w:r w:rsidR="00277F86">
        <w:rPr>
          <w:rFonts w:ascii="Cambria" w:hAnsi="Cambria"/>
          <w:color w:val="000000"/>
        </w:rPr>
        <w:t>AG</w:t>
      </w:r>
      <w:r>
        <w:rPr>
          <w:rFonts w:ascii="Cambria" w:hAnsi="Cambria"/>
          <w:color w:val="000000"/>
        </w:rPr>
        <w:t>” (for Availability Group)</w:t>
      </w:r>
      <w:r w:rsidR="00277F86">
        <w:rPr>
          <w:rFonts w:ascii="Cambria" w:hAnsi="Cambria"/>
          <w:color w:val="000000"/>
        </w:rPr>
        <w:t xml:space="preserve"> topology based on your environment.  </w:t>
      </w:r>
    </w:p>
    <w:p w14:paraId="671D2B55" w14:textId="77777777" w:rsidR="00C75613" w:rsidRDefault="00C75613">
      <w:pPr>
        <w:spacing w:after="0"/>
        <w:ind w:left="120"/>
      </w:pPr>
    </w:p>
    <w:p w14:paraId="201EC43B" w14:textId="77777777" w:rsidR="00D3616E" w:rsidRDefault="00277F86">
      <w:pPr>
        <w:spacing w:after="0"/>
        <w:ind w:left="120"/>
        <w:rPr>
          <w:rFonts w:ascii="Cambria" w:hAnsi="Cambria"/>
          <w:color w:val="000000"/>
        </w:rPr>
      </w:pPr>
      <w:r>
        <w:rPr>
          <w:rFonts w:ascii="Cambria" w:hAnsi="Cambria"/>
          <w:b/>
          <w:color w:val="000000"/>
        </w:rPr>
        <w:t>Data Source Path</w:t>
      </w:r>
      <w:r>
        <w:rPr>
          <w:rFonts w:ascii="Cambria" w:hAnsi="Cambria"/>
          <w:color w:val="000000"/>
        </w:rPr>
        <w:t xml:space="preserve"> is </w:t>
      </w:r>
      <w:r w:rsidR="00EC7B5D">
        <w:rPr>
          <w:rFonts w:ascii="Cambria" w:hAnsi="Cambria"/>
          <w:color w:val="000000"/>
        </w:rPr>
        <w:t>the share location from where the analysis tool to access and copy all the necessary log files.</w:t>
      </w:r>
      <w:r w:rsidR="00915DEE">
        <w:rPr>
          <w:rFonts w:ascii="Cambria" w:hAnsi="Cambria"/>
          <w:color w:val="000000"/>
        </w:rPr>
        <w:t xml:space="preserve"> The analysis tool will copy the log files from this location to the “Data” subdirectory  under the analysis tool folder. </w:t>
      </w:r>
    </w:p>
    <w:p w14:paraId="552F5090" w14:textId="51BB7906" w:rsidR="00437884" w:rsidRDefault="00277F86">
      <w:pPr>
        <w:spacing w:after="0"/>
        <w:ind w:left="120"/>
        <w:rPr>
          <w:rFonts w:ascii="Cambria" w:hAnsi="Cambria"/>
          <w:color w:val="000000"/>
        </w:rPr>
      </w:pPr>
      <w:r>
        <w:rPr>
          <w:rFonts w:ascii="Cambria" w:hAnsi="Cambria"/>
          <w:b/>
          <w:color w:val="000000"/>
        </w:rPr>
        <w:t>AG</w:t>
      </w:r>
      <w:r>
        <w:rPr>
          <w:rFonts w:ascii="Cambria" w:hAnsi="Cambria"/>
          <w:color w:val="000000"/>
        </w:rPr>
        <w:t xml:space="preserve"> is availability group configuration </w:t>
      </w:r>
      <w:r w:rsidR="00915DEE">
        <w:rPr>
          <w:rFonts w:ascii="Cambria" w:hAnsi="Cambria"/>
          <w:color w:val="000000"/>
        </w:rPr>
        <w:t>information for the failover of the availability group to be analyzed.</w:t>
      </w:r>
      <w:r>
        <w:rPr>
          <w:rFonts w:ascii="Cambria" w:hAnsi="Cambria"/>
          <w:color w:val="000000"/>
        </w:rPr>
        <w:t xml:space="preserve"> </w:t>
      </w:r>
      <w:r w:rsidR="00915DEE">
        <w:rPr>
          <w:rFonts w:ascii="Cambria" w:hAnsi="Cambria"/>
          <w:color w:val="000000"/>
        </w:rPr>
        <w:t xml:space="preserve">You will need to list the AG name and the instances (replicas) of this AG. The analysis tool will try to match the AG information with the copied log files and determine if the logs are complete or sufficient. The some files are missing such that the tool is unable to determine failover root cause or its ability to determine root cause will be constrained, the tool will report such information. For example, if a failover happened because the primary crashed, </w:t>
      </w:r>
      <w:r w:rsidR="005A2CEC">
        <w:rPr>
          <w:rFonts w:ascii="Cambria" w:hAnsi="Cambria"/>
          <w:color w:val="000000"/>
        </w:rPr>
        <w:t xml:space="preserve">but the user does not provide the system log, the tool would be unable to determine the root cause and </w:t>
      </w:r>
      <w:r w:rsidR="00437884">
        <w:rPr>
          <w:rFonts w:ascii="Cambria" w:hAnsi="Cambria"/>
          <w:color w:val="000000"/>
        </w:rPr>
        <w:t>would report such information.</w:t>
      </w:r>
    </w:p>
    <w:p w14:paraId="167CC90B" w14:textId="77777777" w:rsidR="00A719B4" w:rsidRDefault="00277F86">
      <w:pPr>
        <w:spacing w:after="0"/>
        <w:ind w:left="120"/>
      </w:pPr>
      <w:r>
        <w:br/>
      </w:r>
    </w:p>
    <w:p w14:paraId="4C397BB2" w14:textId="77777777" w:rsidR="00A719B4" w:rsidRDefault="00277F86">
      <w:pPr>
        <w:spacing w:after="0"/>
        <w:ind w:left="120"/>
      </w:pPr>
      <w:r>
        <w:rPr>
          <w:rFonts w:ascii="Consolas" w:hAnsi="Consolas"/>
          <w:color w:val="000000"/>
        </w:rPr>
        <w:t>{</w:t>
      </w:r>
    </w:p>
    <w:p w14:paraId="544B2731" w14:textId="77777777" w:rsidR="00A719B4" w:rsidRDefault="00277F86">
      <w:pPr>
        <w:spacing w:after="0"/>
        <w:ind w:left="120"/>
      </w:pPr>
      <w:r>
        <w:br/>
      </w:r>
    </w:p>
    <w:p w14:paraId="622B603C" w14:textId="2C6BEA60" w:rsidR="00A719B4" w:rsidRDefault="00277F86" w:rsidP="00630165">
      <w:pPr>
        <w:spacing w:after="0"/>
        <w:ind w:left="120" w:firstLine="480"/>
        <w:rPr>
          <w:rFonts w:ascii="Consolas" w:hAnsi="Consolas"/>
          <w:color w:val="000000"/>
        </w:rPr>
      </w:pPr>
      <w:r>
        <w:rPr>
          <w:rFonts w:ascii="Consolas" w:hAnsi="Consolas"/>
          <w:color w:val="000000"/>
        </w:rPr>
        <w:t>"Data Source Path" : "\\\\zechen-d1\\dbshare\\Data",</w:t>
      </w:r>
    </w:p>
    <w:p w14:paraId="4DDAB43C" w14:textId="46790970" w:rsidR="00630165" w:rsidRDefault="00630165" w:rsidP="00630165">
      <w:pPr>
        <w:spacing w:after="0"/>
        <w:ind w:left="120" w:firstLine="480"/>
      </w:pPr>
      <w:r w:rsidRPr="00630165">
        <w:t xml:space="preserve">    "Health Level": 3,</w:t>
      </w:r>
    </w:p>
    <w:p w14:paraId="3CA94E4D" w14:textId="77777777" w:rsidR="00A719B4" w:rsidRDefault="00277F86">
      <w:pPr>
        <w:spacing w:after="0"/>
        <w:ind w:left="120"/>
      </w:pPr>
      <w:r>
        <w:rPr>
          <w:rFonts w:ascii="Consolas" w:hAnsi="Consolas"/>
          <w:color w:val="000000"/>
        </w:rPr>
        <w:t>            "Instances": [</w:t>
      </w:r>
    </w:p>
    <w:p w14:paraId="462DB458" w14:textId="77777777" w:rsidR="00A719B4" w:rsidRDefault="00277F86">
      <w:pPr>
        <w:spacing w:after="0"/>
        <w:ind w:left="120"/>
      </w:pPr>
      <w:r>
        <w:rPr>
          <w:rFonts w:ascii="Consolas" w:hAnsi="Consolas"/>
          <w:color w:val="000000"/>
        </w:rPr>
        <w:t>                "ze-2016-v1",</w:t>
      </w:r>
    </w:p>
    <w:p w14:paraId="626C5BAC" w14:textId="77777777" w:rsidR="00A719B4" w:rsidRDefault="00277F86">
      <w:pPr>
        <w:spacing w:after="0"/>
        <w:ind w:left="120"/>
      </w:pPr>
      <w:r>
        <w:rPr>
          <w:rFonts w:ascii="Consolas" w:hAnsi="Consolas"/>
          <w:color w:val="000000"/>
        </w:rPr>
        <w:t>                "ze-2016-v2"</w:t>
      </w:r>
    </w:p>
    <w:p w14:paraId="7205CF2A" w14:textId="77777777" w:rsidR="00A719B4" w:rsidRDefault="00277F86">
      <w:pPr>
        <w:spacing w:after="0"/>
        <w:ind w:left="120"/>
      </w:pPr>
      <w:r>
        <w:rPr>
          <w:rFonts w:ascii="Consolas" w:hAnsi="Consolas"/>
          <w:color w:val="000000"/>
        </w:rPr>
        <w:t>            ]</w:t>
      </w:r>
    </w:p>
    <w:p w14:paraId="0F8E47A7" w14:textId="77777777" w:rsidR="00A719B4" w:rsidRDefault="00277F86">
      <w:pPr>
        <w:spacing w:after="0"/>
        <w:ind w:left="120"/>
      </w:pPr>
      <w:r>
        <w:rPr>
          <w:rFonts w:ascii="Consolas" w:hAnsi="Consolas"/>
          <w:color w:val="000000"/>
        </w:rPr>
        <w:t>    </w:t>
      </w:r>
    </w:p>
    <w:p w14:paraId="605F8644" w14:textId="77777777" w:rsidR="00A719B4" w:rsidRDefault="00277F86">
      <w:pPr>
        <w:spacing w:after="0"/>
        <w:ind w:left="120"/>
      </w:pPr>
      <w:r>
        <w:rPr>
          <w:rFonts w:ascii="Consolas" w:hAnsi="Consolas"/>
          <w:color w:val="000000"/>
        </w:rPr>
        <w:t>    ]</w:t>
      </w:r>
    </w:p>
    <w:p w14:paraId="4BAECC2C" w14:textId="77777777" w:rsidR="00A719B4" w:rsidRDefault="00277F86">
      <w:pPr>
        <w:spacing w:after="0"/>
        <w:ind w:left="120"/>
      </w:pPr>
      <w:r>
        <w:br/>
      </w:r>
    </w:p>
    <w:p w14:paraId="0BDB9C4A" w14:textId="77777777" w:rsidR="00A719B4" w:rsidRDefault="00277F86">
      <w:pPr>
        <w:spacing w:after="0"/>
        <w:ind w:left="120"/>
        <w:rPr>
          <w:rFonts w:ascii="Consolas" w:hAnsi="Consolas"/>
          <w:color w:val="000000"/>
        </w:rPr>
      </w:pPr>
      <w:r>
        <w:rPr>
          <w:rFonts w:ascii="Consolas" w:hAnsi="Consolas"/>
          <w:color w:val="000000"/>
        </w:rPr>
        <w:t>}</w:t>
      </w:r>
    </w:p>
    <w:p w14:paraId="0307705E" w14:textId="77777777" w:rsidR="00437884" w:rsidRDefault="00437884">
      <w:pPr>
        <w:spacing w:after="0"/>
        <w:ind w:left="120"/>
      </w:pPr>
    </w:p>
    <w:p w14:paraId="4F6E8370" w14:textId="575AD83C" w:rsidR="00A719B4" w:rsidRDefault="00277F86" w:rsidP="00D3616E">
      <w:pPr>
        <w:pStyle w:val="Heading1"/>
      </w:pPr>
      <w:r>
        <w:t>Usage</w:t>
      </w:r>
    </w:p>
    <w:p w14:paraId="5DB54FDB" w14:textId="77777777" w:rsidR="00437884" w:rsidRDefault="00437884">
      <w:pPr>
        <w:spacing w:after="0"/>
        <w:ind w:left="120"/>
      </w:pPr>
    </w:p>
    <w:p w14:paraId="0FC5722F" w14:textId="77777777" w:rsidR="00A719B4" w:rsidRDefault="00277F86" w:rsidP="00D3616E">
      <w:pPr>
        <w:pStyle w:val="Heading2"/>
      </w:pPr>
      <w:r>
        <w:t>Collect</w:t>
      </w:r>
      <w:r w:rsidR="009A2D04">
        <w:t>ing</w:t>
      </w:r>
      <w:r>
        <w:t xml:space="preserve"> data:</w:t>
      </w:r>
    </w:p>
    <w:p w14:paraId="24BA1E96" w14:textId="77777777" w:rsidR="00C93A0B" w:rsidRDefault="00C93A0B">
      <w:pPr>
        <w:spacing w:after="0"/>
        <w:ind w:left="120"/>
        <w:rPr>
          <w:rFonts w:ascii="Cambria" w:hAnsi="Cambria"/>
          <w:color w:val="000000"/>
        </w:rPr>
      </w:pPr>
    </w:p>
    <w:p w14:paraId="13342C19" w14:textId="77777777" w:rsidR="00C93A0B" w:rsidRDefault="009A2D04">
      <w:pPr>
        <w:spacing w:after="0"/>
        <w:ind w:left="120"/>
        <w:rPr>
          <w:rFonts w:ascii="Cambria" w:hAnsi="Cambria"/>
          <w:color w:val="000000"/>
        </w:rPr>
      </w:pPr>
      <w:r>
        <w:rPr>
          <w:rFonts w:ascii="Cambria" w:hAnsi="Cambria"/>
          <w:color w:val="000000"/>
        </w:rPr>
        <w:lastRenderedPageBreak/>
        <w:t xml:space="preserve">Before you can use the tool, you need to gather the </w:t>
      </w:r>
      <w:r w:rsidR="00A20F44">
        <w:rPr>
          <w:rFonts w:ascii="Cambria" w:hAnsi="Cambria"/>
          <w:color w:val="000000"/>
        </w:rPr>
        <w:t>data and place them in a location that is accessible by the analysis tool.</w:t>
      </w:r>
    </w:p>
    <w:p w14:paraId="538C791F" w14:textId="77777777" w:rsidR="00A20F44" w:rsidRDefault="00A20F44">
      <w:pPr>
        <w:spacing w:after="0"/>
        <w:ind w:left="120"/>
        <w:rPr>
          <w:rFonts w:ascii="Cambria" w:hAnsi="Cambria"/>
          <w:color w:val="000000"/>
        </w:rPr>
      </w:pPr>
    </w:p>
    <w:p w14:paraId="213040BD" w14:textId="16843BB4" w:rsidR="00CC4D62" w:rsidRDefault="00A05ABB">
      <w:pPr>
        <w:spacing w:after="0"/>
        <w:ind w:left="120"/>
        <w:rPr>
          <w:rFonts w:ascii="Cambria" w:hAnsi="Cambria"/>
          <w:color w:val="000000"/>
        </w:rPr>
      </w:pPr>
      <w:r>
        <w:rPr>
          <w:rFonts w:ascii="Cambria" w:hAnsi="Cambria"/>
          <w:color w:val="000000"/>
        </w:rPr>
        <w:t>F</w:t>
      </w:r>
      <w:r w:rsidR="00277F86">
        <w:rPr>
          <w:rFonts w:ascii="Cambria" w:hAnsi="Cambria"/>
          <w:color w:val="000000"/>
        </w:rPr>
        <w:t xml:space="preserve">ive </w:t>
      </w:r>
      <w:r>
        <w:rPr>
          <w:rFonts w:ascii="Cambria" w:hAnsi="Cambria"/>
          <w:color w:val="000000"/>
        </w:rPr>
        <w:t xml:space="preserve">categories of </w:t>
      </w:r>
      <w:r w:rsidR="00277F86">
        <w:rPr>
          <w:rFonts w:ascii="Cambria" w:hAnsi="Cambria"/>
          <w:color w:val="000000"/>
        </w:rPr>
        <w:t xml:space="preserve">logs are required to </w:t>
      </w:r>
      <w:r w:rsidR="00CC4D62">
        <w:rPr>
          <w:rFonts w:ascii="Cambria" w:hAnsi="Cambria"/>
          <w:color w:val="000000"/>
        </w:rPr>
        <w:t>do</w:t>
      </w:r>
      <w:r w:rsidR="00277F86">
        <w:rPr>
          <w:rFonts w:ascii="Cambria" w:hAnsi="Cambria"/>
          <w:color w:val="000000"/>
        </w:rPr>
        <w:t xml:space="preserve"> analysis</w:t>
      </w:r>
      <w:r w:rsidR="00CC4D62">
        <w:rPr>
          <w:rFonts w:ascii="Cambria" w:hAnsi="Cambria"/>
          <w:color w:val="000000"/>
        </w:rPr>
        <w:t>:</w:t>
      </w:r>
    </w:p>
    <w:p w14:paraId="533048FB" w14:textId="77777777" w:rsidR="00A053E2" w:rsidRPr="001365BA" w:rsidRDefault="00A053E2" w:rsidP="00A053E2">
      <w:pPr>
        <w:pStyle w:val="ListParagraph"/>
        <w:numPr>
          <w:ilvl w:val="0"/>
          <w:numId w:val="6"/>
        </w:numPr>
        <w:spacing w:after="0"/>
      </w:pPr>
      <w:r w:rsidRPr="001365BA">
        <w:rPr>
          <w:rFonts w:ascii="Cambria" w:hAnsi="Cambria"/>
          <w:color w:val="000000"/>
        </w:rPr>
        <w:t>SQL error</w:t>
      </w:r>
      <w:r>
        <w:rPr>
          <w:rFonts w:ascii="Cambria" w:hAnsi="Cambria"/>
          <w:color w:val="000000"/>
        </w:rPr>
        <w:t xml:space="preserve"> </w:t>
      </w:r>
      <w:r w:rsidRPr="001365BA">
        <w:rPr>
          <w:rFonts w:ascii="Cambria" w:hAnsi="Cambria"/>
          <w:color w:val="000000"/>
        </w:rPr>
        <w:t>log</w:t>
      </w:r>
      <w:r>
        <w:rPr>
          <w:rFonts w:ascii="Cambria" w:hAnsi="Cambria"/>
          <w:color w:val="000000"/>
        </w:rPr>
        <w:t>s</w:t>
      </w:r>
    </w:p>
    <w:p w14:paraId="7E6CB978" w14:textId="69F3230F" w:rsidR="00CC4D62" w:rsidRPr="00895FCB" w:rsidRDefault="00277F86" w:rsidP="00CC4D62">
      <w:pPr>
        <w:pStyle w:val="ListParagraph"/>
        <w:numPr>
          <w:ilvl w:val="0"/>
          <w:numId w:val="6"/>
        </w:numPr>
        <w:spacing w:after="0"/>
      </w:pPr>
      <w:r w:rsidRPr="00352937">
        <w:rPr>
          <w:rFonts w:ascii="Cambria" w:hAnsi="Cambria"/>
          <w:color w:val="000000"/>
        </w:rPr>
        <w:t>Always</w:t>
      </w:r>
      <w:r w:rsidR="00CC4D62" w:rsidRPr="00352937">
        <w:rPr>
          <w:rFonts w:ascii="Cambria" w:hAnsi="Cambria"/>
          <w:color w:val="000000"/>
        </w:rPr>
        <w:t xml:space="preserve"> </w:t>
      </w:r>
      <w:r w:rsidRPr="00352937">
        <w:rPr>
          <w:rFonts w:ascii="Cambria" w:hAnsi="Cambria"/>
          <w:color w:val="000000"/>
        </w:rPr>
        <w:t>On XEvent</w:t>
      </w:r>
    </w:p>
    <w:p w14:paraId="2C142D33" w14:textId="2F94D8E8" w:rsidR="00CC4D62" w:rsidRPr="00895FCB" w:rsidRDefault="00277F86" w:rsidP="00CC4D62">
      <w:pPr>
        <w:pStyle w:val="ListParagraph"/>
        <w:numPr>
          <w:ilvl w:val="0"/>
          <w:numId w:val="6"/>
        </w:numPr>
        <w:spacing w:after="0"/>
      </w:pPr>
      <w:r w:rsidRPr="00352937">
        <w:rPr>
          <w:rFonts w:ascii="Cambria" w:hAnsi="Cambria"/>
          <w:color w:val="000000"/>
        </w:rPr>
        <w:t>System Health XEvent</w:t>
      </w:r>
    </w:p>
    <w:p w14:paraId="1D16DA11" w14:textId="724A4A66" w:rsidR="00CC4D62" w:rsidRPr="00895FCB" w:rsidRDefault="00CC4D62" w:rsidP="00CC4D62">
      <w:pPr>
        <w:pStyle w:val="ListParagraph"/>
        <w:numPr>
          <w:ilvl w:val="0"/>
          <w:numId w:val="6"/>
        </w:numPr>
        <w:spacing w:after="0"/>
      </w:pPr>
    </w:p>
    <w:p w14:paraId="10B87E2B" w14:textId="54DDB6CB" w:rsidR="00A719B4" w:rsidRDefault="00CC4D62" w:rsidP="00CC4D62">
      <w:pPr>
        <w:spacing w:after="0"/>
        <w:ind w:left="480"/>
        <w:rPr>
          <w:rFonts w:ascii="Cambria" w:hAnsi="Cambria"/>
          <w:color w:val="000000"/>
        </w:rPr>
      </w:pPr>
      <w:r>
        <w:rPr>
          <w:rFonts w:ascii="Cambria" w:hAnsi="Cambria"/>
          <w:color w:val="000000"/>
        </w:rPr>
        <w:t>The above three categories of logs</w:t>
      </w:r>
      <w:r w:rsidR="00277F86" w:rsidRPr="00352937">
        <w:rPr>
          <w:rFonts w:ascii="Cambria" w:hAnsi="Cambria"/>
          <w:color w:val="000000"/>
        </w:rPr>
        <w:t xml:space="preserve"> can </w:t>
      </w:r>
      <w:r>
        <w:rPr>
          <w:rFonts w:ascii="Cambria" w:hAnsi="Cambria"/>
          <w:color w:val="000000"/>
        </w:rPr>
        <w:t xml:space="preserve">be found </w:t>
      </w:r>
      <w:r w:rsidR="00277F86" w:rsidRPr="00352937">
        <w:rPr>
          <w:rFonts w:ascii="Cambria" w:hAnsi="Cambria"/>
          <w:color w:val="000000"/>
        </w:rPr>
        <w:t>from</w:t>
      </w:r>
      <w:r>
        <w:rPr>
          <w:rFonts w:ascii="Cambria" w:hAnsi="Cambria"/>
          <w:color w:val="000000"/>
        </w:rPr>
        <w:t xml:space="preserve"> the LOG folder of the </w:t>
      </w:r>
      <w:r w:rsidR="00277F86" w:rsidRPr="00352937">
        <w:rPr>
          <w:rFonts w:ascii="Cambria" w:hAnsi="Cambria"/>
          <w:color w:val="000000"/>
        </w:rPr>
        <w:t xml:space="preserve"> SQL instance installation path. For example, </w:t>
      </w:r>
      <w:r>
        <w:rPr>
          <w:rFonts w:ascii="Cambria" w:hAnsi="Cambria"/>
          <w:color w:val="000000"/>
        </w:rPr>
        <w:t>you may</w:t>
      </w:r>
      <w:r w:rsidR="00277F86" w:rsidRPr="00352937">
        <w:rPr>
          <w:rFonts w:ascii="Cambria" w:hAnsi="Cambria"/>
          <w:color w:val="000000"/>
        </w:rPr>
        <w:t xml:space="preserve"> have an SQL </w:t>
      </w:r>
      <w:r>
        <w:rPr>
          <w:rFonts w:ascii="Cambria" w:hAnsi="Cambria"/>
          <w:color w:val="000000"/>
        </w:rPr>
        <w:t>Server 2017 i</w:t>
      </w:r>
      <w:r w:rsidR="00277F86" w:rsidRPr="00352937">
        <w:rPr>
          <w:rFonts w:ascii="Cambria" w:hAnsi="Cambria"/>
          <w:color w:val="000000"/>
        </w:rPr>
        <w:t xml:space="preserve">nstance named "SQL17RTM01". </w:t>
      </w:r>
      <w:r>
        <w:rPr>
          <w:rFonts w:ascii="Cambria" w:hAnsi="Cambria"/>
          <w:color w:val="000000"/>
        </w:rPr>
        <w:t xml:space="preserve">If the installation path is on C drive, you will find the above three categories of logs under </w:t>
      </w:r>
      <w:r w:rsidR="00277F86" w:rsidRPr="00352937">
        <w:rPr>
          <w:rFonts w:ascii="Cambria" w:hAnsi="Cambria"/>
          <w:color w:val="000000"/>
        </w:rPr>
        <w:t xml:space="preserve"> "C:\Program Files\Microsoft SQL Server\MSSQL14.SQL17RTM01\MSSQL\Log", and copy all AlwaysOn XEvent, System Health XEvent and SQL errorlog files. </w:t>
      </w:r>
    </w:p>
    <w:p w14:paraId="10CCEFBF" w14:textId="77777777" w:rsidR="00CC4D62" w:rsidRDefault="00CC4D62" w:rsidP="00352937">
      <w:pPr>
        <w:spacing w:after="0"/>
        <w:ind w:left="480"/>
      </w:pPr>
    </w:p>
    <w:p w14:paraId="211627BD" w14:textId="58BA61C9" w:rsidR="00CC4D62" w:rsidRPr="00352937" w:rsidRDefault="00E37DFF" w:rsidP="00352937">
      <w:pPr>
        <w:pStyle w:val="ListParagraph"/>
        <w:numPr>
          <w:ilvl w:val="0"/>
          <w:numId w:val="8"/>
        </w:numPr>
        <w:spacing w:after="0"/>
        <w:rPr>
          <w:rFonts w:ascii="Cambria" w:hAnsi="Cambria"/>
          <w:color w:val="000000"/>
        </w:rPr>
      </w:pPr>
      <w:r w:rsidRPr="00352937">
        <w:rPr>
          <w:rFonts w:ascii="Cambria" w:hAnsi="Cambria"/>
          <w:color w:val="000000"/>
        </w:rPr>
        <w:t>System</w:t>
      </w:r>
      <w:r w:rsidR="00277F86" w:rsidRPr="00352937">
        <w:rPr>
          <w:rFonts w:ascii="Cambria" w:hAnsi="Cambria"/>
          <w:color w:val="000000"/>
        </w:rPr>
        <w:t xml:space="preserve"> </w:t>
      </w:r>
      <w:r w:rsidRPr="00352937">
        <w:rPr>
          <w:rFonts w:ascii="Cambria" w:hAnsi="Cambria"/>
          <w:color w:val="000000"/>
        </w:rPr>
        <w:t>log</w:t>
      </w:r>
    </w:p>
    <w:p w14:paraId="69FF3DB9" w14:textId="01464646" w:rsidR="00CC4D62" w:rsidRPr="00352937" w:rsidRDefault="00CC4D62" w:rsidP="00CC4D62">
      <w:pPr>
        <w:pStyle w:val="ListParagraph"/>
        <w:numPr>
          <w:ilvl w:val="0"/>
          <w:numId w:val="7"/>
        </w:numPr>
        <w:spacing w:after="0"/>
      </w:pPr>
      <w:r w:rsidRPr="00352937">
        <w:rPr>
          <w:rFonts w:ascii="Cambria" w:hAnsi="Cambria"/>
          <w:color w:val="000000"/>
        </w:rPr>
        <w:t>W</w:t>
      </w:r>
      <w:r w:rsidR="00277F86" w:rsidRPr="00352937">
        <w:rPr>
          <w:rFonts w:ascii="Cambria" w:hAnsi="Cambria"/>
          <w:color w:val="000000"/>
        </w:rPr>
        <w:t>indows cluster log</w:t>
      </w:r>
    </w:p>
    <w:p w14:paraId="7FEFC7A8" w14:textId="05A127BF" w:rsidR="00A719B4" w:rsidRDefault="00CC4D62" w:rsidP="00352937">
      <w:pPr>
        <w:spacing w:after="0"/>
        <w:ind w:left="480"/>
      </w:pPr>
      <w:r>
        <w:rPr>
          <w:rFonts w:ascii="Cambria" w:hAnsi="Cambria"/>
          <w:color w:val="000000"/>
        </w:rPr>
        <w:t>The above two categories of logs can be found</w:t>
      </w:r>
      <w:r w:rsidR="00277F86" w:rsidRPr="00352937">
        <w:rPr>
          <w:rFonts w:ascii="Cambria" w:hAnsi="Cambria"/>
          <w:color w:val="000000"/>
        </w:rPr>
        <w:t>.  </w:t>
      </w:r>
      <w:r w:rsidR="00691B1D">
        <w:rPr>
          <w:rFonts w:ascii="Cambria" w:hAnsi="Cambria"/>
          <w:color w:val="000000"/>
        </w:rPr>
        <w:t>You can use similar commands below to collect these two categories of logs.</w:t>
      </w:r>
    </w:p>
    <w:p w14:paraId="66B7161D" w14:textId="77777777" w:rsidR="00691B1D" w:rsidRDefault="00691B1D" w:rsidP="00691B1D">
      <w:pPr>
        <w:spacing w:after="0"/>
        <w:ind w:left="120"/>
        <w:rPr>
          <w:rFonts w:ascii="Cambria" w:hAnsi="Cambria"/>
          <w:color w:val="000000"/>
        </w:rPr>
      </w:pPr>
      <w:r w:rsidRPr="00691B1D">
        <w:rPr>
          <w:rFonts w:ascii="Cambria" w:hAnsi="Cambria"/>
          <w:color w:val="000000"/>
        </w:rPr>
        <w:t xml:space="preserve">               </w:t>
      </w:r>
    </w:p>
    <w:p w14:paraId="2BE398D0" w14:textId="2CBA1BB5" w:rsidR="00691B1D" w:rsidRDefault="00691B1D" w:rsidP="002D6428">
      <w:pPr>
        <w:spacing w:after="0"/>
        <w:ind w:left="480"/>
        <w:rPr>
          <w:ins w:id="0" w:author="Ze Chen" w:date="2018-01-26T10:06:00Z"/>
          <w:rFonts w:ascii="Cambria" w:hAnsi="Cambria"/>
          <w:color w:val="000000"/>
        </w:rPr>
      </w:pPr>
      <w:r w:rsidRPr="00691B1D">
        <w:rPr>
          <w:rFonts w:ascii="Cambria" w:hAnsi="Cambria"/>
          <w:color w:val="000000"/>
        </w:rPr>
        <w:t>Get-ClusterLog -Node $server.ComputerNamePh</w:t>
      </w:r>
      <w:bookmarkStart w:id="1" w:name="_GoBack"/>
      <w:bookmarkEnd w:id="1"/>
      <w:r w:rsidRPr="00691B1D">
        <w:rPr>
          <w:rFonts w:ascii="Cambria" w:hAnsi="Cambria"/>
          <w:color w:val="000000"/>
        </w:rPr>
        <w:t xml:space="preserve">ysicalNetBIOS -Destination $server.ErrorLogPath                </w:t>
      </w:r>
    </w:p>
    <w:p w14:paraId="2CCB75FD" w14:textId="46D9C83D" w:rsidR="00CC4D62" w:rsidRPr="00691B1D" w:rsidRDefault="00691B1D" w:rsidP="002D6428">
      <w:pPr>
        <w:spacing w:after="0"/>
        <w:ind w:left="480"/>
        <w:rPr>
          <w:rFonts w:ascii="Cambria" w:hAnsi="Cambria"/>
          <w:color w:val="000000"/>
        </w:rPr>
      </w:pPr>
      <w:r w:rsidRPr="00691B1D">
        <w:rPr>
          <w:rFonts w:ascii="Cambria" w:hAnsi="Cambria"/>
          <w:color w:val="000000"/>
        </w:rPr>
        <w:t>Get-Eventlog -ComputerName $server.ComputerNamePhysicalNetBIOS -LogName System | Export-CSV -Path $SystemLogExportPath</w:t>
      </w:r>
    </w:p>
    <w:p w14:paraId="3E64C3C1" w14:textId="77777777" w:rsidR="00691B1D" w:rsidRDefault="00691B1D">
      <w:pPr>
        <w:spacing w:after="0"/>
        <w:ind w:left="120"/>
        <w:rPr>
          <w:ins w:id="2" w:author="Ze Chen" w:date="2018-01-26T10:06:00Z"/>
          <w:rFonts w:ascii="Cambria" w:hAnsi="Cambria"/>
          <w:color w:val="000000"/>
        </w:rPr>
      </w:pPr>
    </w:p>
    <w:p w14:paraId="147A2B6D" w14:textId="18D855EA" w:rsidR="00CC4D62" w:rsidRDefault="00CC4D62">
      <w:pPr>
        <w:spacing w:after="0"/>
        <w:ind w:left="120"/>
        <w:rPr>
          <w:rFonts w:ascii="Cambria" w:hAnsi="Cambria"/>
          <w:color w:val="000000"/>
        </w:rPr>
      </w:pPr>
      <w:r>
        <w:rPr>
          <w:rFonts w:ascii="Cambria" w:hAnsi="Cambria"/>
          <w:color w:val="000000"/>
        </w:rPr>
        <w:t>Here is more specific information</w:t>
      </w:r>
      <w:r w:rsidR="00A053E2">
        <w:rPr>
          <w:rFonts w:ascii="Cambria" w:hAnsi="Cambria"/>
          <w:color w:val="000000"/>
        </w:rPr>
        <w:t xml:space="preserve"> on each category of logs:</w:t>
      </w:r>
    </w:p>
    <w:p w14:paraId="2DE0B723" w14:textId="77777777" w:rsidR="00A053E2" w:rsidRDefault="00A053E2">
      <w:pPr>
        <w:spacing w:after="0"/>
        <w:ind w:left="120"/>
        <w:rPr>
          <w:rFonts w:ascii="Cambria" w:hAnsi="Cambria"/>
          <w:color w:val="000000"/>
        </w:rPr>
      </w:pPr>
    </w:p>
    <w:p w14:paraId="11C4AED1" w14:textId="612330B2" w:rsidR="00513308" w:rsidRDefault="00277F86">
      <w:pPr>
        <w:spacing w:after="0"/>
        <w:ind w:left="120"/>
      </w:pPr>
      <w:r>
        <w:rPr>
          <w:rFonts w:ascii="Cambria" w:hAnsi="Cambria"/>
          <w:color w:val="000000"/>
        </w:rPr>
        <w:t>SQL Error</w:t>
      </w:r>
      <w:r w:rsidR="009C549C">
        <w:rPr>
          <w:rFonts w:ascii="Cambria" w:hAnsi="Cambria"/>
          <w:color w:val="000000"/>
        </w:rPr>
        <w:t xml:space="preserve"> </w:t>
      </w:r>
      <w:r>
        <w:rPr>
          <w:rFonts w:ascii="Cambria" w:hAnsi="Cambria"/>
          <w:color w:val="000000"/>
        </w:rPr>
        <w:t>log:</w:t>
      </w:r>
      <w:r w:rsidR="00513308">
        <w:rPr>
          <w:rFonts w:ascii="Cambria" w:hAnsi="Cambria"/>
          <w:color w:val="000000"/>
        </w:rPr>
        <w:t xml:space="preserve"> </w:t>
      </w:r>
      <w:r w:rsidR="005C3EA4">
        <w:rPr>
          <w:rFonts w:ascii="Cambria" w:hAnsi="Cambria"/>
          <w:color w:val="000000"/>
        </w:rPr>
        <w:t>Files whose name starts with ERRORLOG or has ERRORLOG as part of it.</w:t>
      </w:r>
    </w:p>
    <w:p w14:paraId="417354BA" w14:textId="77777777" w:rsidR="00A719B4" w:rsidRDefault="00277F86">
      <w:pPr>
        <w:spacing w:after="0"/>
        <w:ind w:left="120"/>
      </w:pPr>
      <w:r>
        <w:rPr>
          <w:rFonts w:ascii="Cambria" w:hAnsi="Cambria"/>
          <w:color w:val="000000"/>
        </w:rPr>
        <w:t>Always</w:t>
      </w:r>
      <w:r w:rsidR="009C549C">
        <w:rPr>
          <w:rFonts w:ascii="Cambria" w:hAnsi="Cambria"/>
          <w:color w:val="000000"/>
        </w:rPr>
        <w:t xml:space="preserve"> </w:t>
      </w:r>
      <w:r>
        <w:rPr>
          <w:rFonts w:ascii="Cambria" w:hAnsi="Cambria"/>
          <w:color w:val="000000"/>
        </w:rPr>
        <w:t>On XEvent:</w:t>
      </w:r>
      <w:r w:rsidR="005C3EA4">
        <w:rPr>
          <w:rFonts w:ascii="Cambria" w:hAnsi="Cambria"/>
          <w:color w:val="000000"/>
        </w:rPr>
        <w:t xml:space="preserve"> Files whose name starts with AlwaysOn_health.</w:t>
      </w:r>
    </w:p>
    <w:p w14:paraId="39FA0ACA" w14:textId="77777777" w:rsidR="00A719B4" w:rsidRDefault="00277F86">
      <w:pPr>
        <w:spacing w:after="0"/>
        <w:ind w:left="120"/>
      </w:pPr>
      <w:r>
        <w:rPr>
          <w:rFonts w:ascii="Cambria" w:hAnsi="Cambria"/>
          <w:color w:val="000000"/>
        </w:rPr>
        <w:t>System health XEvent:</w:t>
      </w:r>
      <w:r w:rsidR="005C3EA4">
        <w:rPr>
          <w:rFonts w:ascii="Cambria" w:hAnsi="Cambria"/>
          <w:color w:val="000000"/>
        </w:rPr>
        <w:t xml:space="preserve"> Files whose name starts with System_health.</w:t>
      </w:r>
    </w:p>
    <w:p w14:paraId="750AA4F8" w14:textId="77777777" w:rsidR="009C549C" w:rsidRDefault="009C549C">
      <w:pPr>
        <w:spacing w:after="0"/>
        <w:ind w:left="120"/>
        <w:rPr>
          <w:rFonts w:ascii="Cambria" w:hAnsi="Cambria"/>
          <w:b/>
          <w:color w:val="000000"/>
        </w:rPr>
      </w:pPr>
    </w:p>
    <w:p w14:paraId="3467B9F4" w14:textId="6987917F" w:rsidR="00A719B4" w:rsidRDefault="00277F86" w:rsidP="00352937">
      <w:pPr>
        <w:pStyle w:val="Heading2"/>
      </w:pPr>
      <w:r>
        <w:t>Organiz</w:t>
      </w:r>
      <w:r w:rsidR="009C549C">
        <w:t>ing</w:t>
      </w:r>
      <w:r>
        <w:t xml:space="preserve"> data</w:t>
      </w:r>
    </w:p>
    <w:p w14:paraId="0A5582DC" w14:textId="77777777" w:rsidR="009C549C" w:rsidRDefault="009C549C">
      <w:pPr>
        <w:spacing w:after="0"/>
        <w:ind w:left="120"/>
        <w:rPr>
          <w:rFonts w:ascii="Cambria" w:hAnsi="Cambria"/>
          <w:color w:val="000000"/>
        </w:rPr>
      </w:pPr>
    </w:p>
    <w:p w14:paraId="0D89F4C3" w14:textId="77777777" w:rsidR="009C549C" w:rsidRDefault="009C549C">
      <w:pPr>
        <w:spacing w:after="0"/>
        <w:ind w:left="120"/>
        <w:rPr>
          <w:rFonts w:ascii="Cambria" w:hAnsi="Cambria"/>
          <w:color w:val="000000"/>
        </w:rPr>
      </w:pPr>
      <w:r>
        <w:rPr>
          <w:rFonts w:ascii="Cambria" w:hAnsi="Cambria"/>
          <w:color w:val="000000"/>
        </w:rPr>
        <w:t xml:space="preserve">The log files collected in the previous step should be placed in a folder with </w:t>
      </w:r>
      <w:r w:rsidR="005C3EA4">
        <w:rPr>
          <w:rFonts w:ascii="Cambria" w:hAnsi="Cambria"/>
          <w:color w:val="000000"/>
        </w:rPr>
        <w:t xml:space="preserve">correct </w:t>
      </w:r>
      <w:r>
        <w:rPr>
          <w:rFonts w:ascii="Cambria" w:hAnsi="Cambria"/>
          <w:color w:val="000000"/>
        </w:rPr>
        <w:t>subfolder structure. This folder should be the folder path specified in the “Data Source Path” section of the configuration file “</w:t>
      </w:r>
      <w:r>
        <w:rPr>
          <w:rFonts w:ascii="Consolas" w:hAnsi="Consolas"/>
          <w:color w:val="000000"/>
        </w:rPr>
        <w:t>Configuration.json</w:t>
      </w:r>
      <w:r>
        <w:rPr>
          <w:rFonts w:ascii="Cambria" w:hAnsi="Cambria"/>
          <w:color w:val="000000"/>
        </w:rPr>
        <w:t>”.</w:t>
      </w:r>
    </w:p>
    <w:p w14:paraId="38F2C38C" w14:textId="77777777" w:rsidR="005C3EA4" w:rsidRDefault="005C3EA4">
      <w:pPr>
        <w:spacing w:after="0"/>
        <w:ind w:left="120"/>
      </w:pPr>
    </w:p>
    <w:p w14:paraId="5444A029" w14:textId="77777777" w:rsidR="00A719B4" w:rsidRDefault="005C3EA4">
      <w:pPr>
        <w:spacing w:after="0"/>
        <w:ind w:left="120"/>
      </w:pPr>
      <w:r>
        <w:t>The following is an example of the subfolder structure, assuming there are two replicas (instances) in the AG. One is “ze-2016-v1” and another one is “ze-2016-v2”.</w:t>
      </w:r>
      <w:r w:rsidR="00277F86">
        <w:br/>
      </w:r>
    </w:p>
    <w:p w14:paraId="67C12314" w14:textId="77777777" w:rsidR="00A719B4" w:rsidRDefault="00277F86">
      <w:pPr>
        <w:spacing w:after="0"/>
        <w:ind w:left="120"/>
      </w:pPr>
      <w:r>
        <w:rPr>
          <w:rFonts w:ascii="Consolas" w:hAnsi="Consolas"/>
          <w:color w:val="000000"/>
        </w:rPr>
        <w:t xml:space="preserve">│   </w:t>
      </w:r>
      <w:commentRangeStart w:id="3"/>
      <w:commentRangeStart w:id="4"/>
      <w:r>
        <w:rPr>
          <w:rFonts w:ascii="Consolas" w:hAnsi="Consolas"/>
          <w:color w:val="000000"/>
        </w:rPr>
        <w:t>└───Data</w:t>
      </w:r>
      <w:commentRangeEnd w:id="3"/>
      <w:r w:rsidR="005C3EA4">
        <w:rPr>
          <w:rStyle w:val="CommentReference"/>
        </w:rPr>
        <w:commentReference w:id="3"/>
      </w:r>
      <w:commentRangeEnd w:id="4"/>
      <w:r w:rsidR="00352937">
        <w:rPr>
          <w:rStyle w:val="CommentReference"/>
        </w:rPr>
        <w:commentReference w:id="4"/>
      </w:r>
    </w:p>
    <w:p w14:paraId="776B9C77" w14:textId="77777777" w:rsidR="00A719B4" w:rsidRDefault="00277F86">
      <w:pPr>
        <w:spacing w:after="0"/>
        <w:ind w:left="120"/>
      </w:pPr>
      <w:r>
        <w:rPr>
          <w:rFonts w:ascii="Consolas" w:hAnsi="Consolas"/>
          <w:color w:val="000000"/>
        </w:rPr>
        <w:t>│       │  </w:t>
      </w:r>
    </w:p>
    <w:p w14:paraId="765E7824" w14:textId="77777777" w:rsidR="00A719B4" w:rsidRDefault="00277F86">
      <w:pPr>
        <w:spacing w:after="0"/>
        <w:ind w:left="120"/>
      </w:pPr>
      <w:r>
        <w:rPr>
          <w:rFonts w:ascii="Consolas" w:hAnsi="Consolas"/>
          <w:color w:val="000000"/>
        </w:rPr>
        <w:lastRenderedPageBreak/>
        <w:t>│       │</w:t>
      </w:r>
    </w:p>
    <w:p w14:paraId="2133E11C" w14:textId="77777777" w:rsidR="00A719B4" w:rsidRDefault="00277F86">
      <w:pPr>
        <w:spacing w:after="0"/>
        <w:ind w:left="120"/>
      </w:pPr>
      <w:r>
        <w:rPr>
          <w:rFonts w:ascii="Consolas" w:hAnsi="Consolas"/>
          <w:color w:val="000000"/>
        </w:rPr>
        <w:t>│       ├───ze-2016-v1</w:t>
      </w:r>
    </w:p>
    <w:p w14:paraId="5E4FB587" w14:textId="77777777" w:rsidR="00A719B4" w:rsidRDefault="00277F86">
      <w:pPr>
        <w:spacing w:after="0"/>
        <w:ind w:left="120"/>
      </w:pPr>
      <w:r>
        <w:rPr>
          <w:rFonts w:ascii="Consolas" w:hAnsi="Consolas"/>
          <w:color w:val="000000"/>
        </w:rPr>
        <w:t>│       │       AlwaysOn_health_0_131532583880140000.xel</w:t>
      </w:r>
    </w:p>
    <w:p w14:paraId="32F3EB63" w14:textId="77777777" w:rsidR="00A719B4" w:rsidRDefault="00277F86">
      <w:pPr>
        <w:spacing w:after="0"/>
        <w:ind w:left="120"/>
      </w:pPr>
      <w:r>
        <w:rPr>
          <w:rFonts w:ascii="Consolas" w:hAnsi="Consolas"/>
          <w:color w:val="000000"/>
        </w:rPr>
        <w:t>│       │       AlwaysOn_health_0_131532634780070000.xel</w:t>
      </w:r>
    </w:p>
    <w:p w14:paraId="529A0BA8" w14:textId="77777777" w:rsidR="00A719B4" w:rsidRDefault="00277F86">
      <w:pPr>
        <w:spacing w:after="0"/>
        <w:ind w:left="120"/>
      </w:pPr>
      <w:r>
        <w:rPr>
          <w:rFonts w:ascii="Consolas" w:hAnsi="Consolas"/>
          <w:color w:val="000000"/>
        </w:rPr>
        <w:t>│       │       AlwaysOn_health_0_131532680183890000.xel</w:t>
      </w:r>
    </w:p>
    <w:p w14:paraId="7ABE0BF0" w14:textId="77777777" w:rsidR="00A719B4" w:rsidRDefault="00277F86">
      <w:pPr>
        <w:spacing w:after="0"/>
        <w:ind w:left="120"/>
      </w:pPr>
      <w:r>
        <w:rPr>
          <w:rFonts w:ascii="Consolas" w:hAnsi="Consolas"/>
          <w:color w:val="000000"/>
        </w:rPr>
        <w:t>│       │       AlwaysOn_health_0_131532701164380000.xel</w:t>
      </w:r>
    </w:p>
    <w:p w14:paraId="67DCE335" w14:textId="77777777" w:rsidR="00A719B4" w:rsidRDefault="00277F86">
      <w:pPr>
        <w:spacing w:after="0"/>
        <w:ind w:left="120"/>
      </w:pPr>
      <w:r>
        <w:rPr>
          <w:rFonts w:ascii="Consolas" w:hAnsi="Consolas"/>
          <w:color w:val="000000"/>
        </w:rPr>
        <w:t>│       │       ERRORLOG  </w:t>
      </w:r>
    </w:p>
    <w:p w14:paraId="20054D2F" w14:textId="77777777" w:rsidR="00A719B4" w:rsidRDefault="00277F86">
      <w:pPr>
        <w:spacing w:after="0"/>
        <w:ind w:left="120"/>
      </w:pPr>
      <w:r>
        <w:rPr>
          <w:rFonts w:ascii="Consolas" w:hAnsi="Consolas"/>
          <w:color w:val="000000"/>
        </w:rPr>
        <w:t>│       │       ERRORLOG.1</w:t>
      </w:r>
    </w:p>
    <w:p w14:paraId="066ED141" w14:textId="77777777" w:rsidR="00A719B4" w:rsidRDefault="00277F86">
      <w:pPr>
        <w:spacing w:after="0"/>
        <w:ind w:left="120"/>
      </w:pPr>
      <w:r>
        <w:rPr>
          <w:rFonts w:ascii="Consolas" w:hAnsi="Consolas"/>
          <w:color w:val="000000"/>
        </w:rPr>
        <w:t>│       │       ERRORLOG.2</w:t>
      </w:r>
    </w:p>
    <w:p w14:paraId="645E6189" w14:textId="77777777" w:rsidR="00A719B4" w:rsidRDefault="00277F86">
      <w:pPr>
        <w:spacing w:after="0"/>
        <w:ind w:left="120"/>
      </w:pPr>
      <w:r>
        <w:rPr>
          <w:rFonts w:ascii="Consolas" w:hAnsi="Consolas"/>
          <w:color w:val="000000"/>
        </w:rPr>
        <w:t>│       │       ERRORLOG.3</w:t>
      </w:r>
    </w:p>
    <w:p w14:paraId="13D0A415" w14:textId="77777777" w:rsidR="00A719B4" w:rsidRDefault="00277F86">
      <w:pPr>
        <w:spacing w:after="0"/>
        <w:ind w:left="120"/>
      </w:pPr>
      <w:r>
        <w:rPr>
          <w:rFonts w:ascii="Consolas" w:hAnsi="Consolas"/>
          <w:color w:val="000000"/>
        </w:rPr>
        <w:t>│       │     SQLDUMPER_ERRORLOG.log</w:t>
      </w:r>
    </w:p>
    <w:p w14:paraId="46336EE7" w14:textId="77777777" w:rsidR="00A719B4" w:rsidRDefault="00277F86">
      <w:pPr>
        <w:spacing w:after="0"/>
        <w:ind w:left="120"/>
      </w:pPr>
      <w:r>
        <w:rPr>
          <w:rFonts w:ascii="Consolas" w:hAnsi="Consolas"/>
          <w:color w:val="000000"/>
        </w:rPr>
        <w:t>│       │       system_health_0_131532583879830000.xel</w:t>
      </w:r>
    </w:p>
    <w:p w14:paraId="3E327361" w14:textId="77777777" w:rsidR="00A719B4" w:rsidRDefault="00277F86">
      <w:pPr>
        <w:spacing w:after="0"/>
        <w:ind w:left="120"/>
      </w:pPr>
      <w:r>
        <w:rPr>
          <w:rFonts w:ascii="Consolas" w:hAnsi="Consolas"/>
          <w:color w:val="000000"/>
        </w:rPr>
        <w:t>│       │       system_health_0_131532634779760000.xel</w:t>
      </w:r>
    </w:p>
    <w:p w14:paraId="30811373" w14:textId="77777777" w:rsidR="00A719B4" w:rsidRDefault="00277F86">
      <w:pPr>
        <w:spacing w:after="0"/>
        <w:ind w:left="120"/>
      </w:pPr>
      <w:r>
        <w:rPr>
          <w:rFonts w:ascii="Consolas" w:hAnsi="Consolas"/>
          <w:color w:val="000000"/>
        </w:rPr>
        <w:t>│       │       system_health_0_131532680183430000.xel</w:t>
      </w:r>
    </w:p>
    <w:p w14:paraId="62D3F9FE" w14:textId="77777777" w:rsidR="00A719B4" w:rsidRDefault="00277F86">
      <w:pPr>
        <w:spacing w:after="0"/>
        <w:ind w:left="120"/>
      </w:pPr>
      <w:r>
        <w:rPr>
          <w:rFonts w:ascii="Consolas" w:hAnsi="Consolas"/>
          <w:color w:val="000000"/>
        </w:rPr>
        <w:t>│       │       system_health_0_131532701164070000.xel</w:t>
      </w:r>
    </w:p>
    <w:p w14:paraId="792A6F98" w14:textId="77777777" w:rsidR="00A719B4" w:rsidRDefault="00277F86">
      <w:pPr>
        <w:spacing w:after="0"/>
        <w:ind w:left="120"/>
      </w:pPr>
      <w:r>
        <w:rPr>
          <w:rFonts w:ascii="Consolas" w:hAnsi="Consolas"/>
          <w:color w:val="000000"/>
        </w:rPr>
        <w:t>│       │       ze-2016-v1_system.log</w:t>
      </w:r>
    </w:p>
    <w:p w14:paraId="6C0810C1" w14:textId="77777777" w:rsidR="00A719B4" w:rsidRDefault="00277F86">
      <w:pPr>
        <w:spacing w:after="0"/>
        <w:ind w:left="120"/>
      </w:pPr>
      <w:r>
        <w:rPr>
          <w:rFonts w:ascii="Consolas" w:hAnsi="Consolas"/>
          <w:color w:val="000000"/>
        </w:rPr>
        <w:t>│       │       ze-2016-v1_cluster.log</w:t>
      </w:r>
    </w:p>
    <w:p w14:paraId="0C77A3BE" w14:textId="77777777" w:rsidR="00A719B4" w:rsidRDefault="00277F86">
      <w:pPr>
        <w:spacing w:after="0"/>
        <w:ind w:left="120"/>
      </w:pPr>
      <w:r>
        <w:rPr>
          <w:rFonts w:ascii="Consolas" w:hAnsi="Consolas"/>
          <w:color w:val="000000"/>
        </w:rPr>
        <w:t>│       │</w:t>
      </w:r>
    </w:p>
    <w:p w14:paraId="64D16B97" w14:textId="77777777" w:rsidR="00A719B4" w:rsidRDefault="00277F86">
      <w:pPr>
        <w:spacing w:after="0"/>
        <w:ind w:left="120"/>
      </w:pPr>
      <w:r>
        <w:rPr>
          <w:rFonts w:ascii="Consolas" w:hAnsi="Consolas"/>
          <w:color w:val="000000"/>
        </w:rPr>
        <w:t>│       └───ze-2016-v2</w:t>
      </w:r>
    </w:p>
    <w:p w14:paraId="51196934" w14:textId="77777777" w:rsidR="00A719B4" w:rsidRDefault="00277F86">
      <w:pPr>
        <w:spacing w:after="0"/>
        <w:ind w:left="120"/>
      </w:pPr>
      <w:r>
        <w:rPr>
          <w:rFonts w:ascii="Consolas" w:hAnsi="Consolas"/>
          <w:color w:val="000000"/>
        </w:rPr>
        <w:t>│               AlwaysOn_health_0_131532571347210000.xel</w:t>
      </w:r>
    </w:p>
    <w:p w14:paraId="56E5D890" w14:textId="77777777" w:rsidR="00A719B4" w:rsidRDefault="00277F86">
      <w:pPr>
        <w:spacing w:after="0"/>
        <w:ind w:left="120"/>
      </w:pPr>
      <w:r>
        <w:rPr>
          <w:rFonts w:ascii="Consolas" w:hAnsi="Consolas"/>
          <w:color w:val="000000"/>
        </w:rPr>
        <w:t>│               AlwaysOn_health_0_131532578226200000.xel</w:t>
      </w:r>
    </w:p>
    <w:p w14:paraId="4AB20300" w14:textId="77777777" w:rsidR="00A719B4" w:rsidRDefault="00277F86">
      <w:pPr>
        <w:spacing w:after="0"/>
        <w:ind w:left="120"/>
      </w:pPr>
      <w:r>
        <w:rPr>
          <w:rFonts w:ascii="Consolas" w:hAnsi="Consolas"/>
          <w:color w:val="000000"/>
        </w:rPr>
        <w:t>│               AlwaysOn_health_0_131532586348180000.xel</w:t>
      </w:r>
    </w:p>
    <w:p w14:paraId="2A29E60D" w14:textId="77777777" w:rsidR="00A719B4" w:rsidRDefault="00277F86">
      <w:pPr>
        <w:spacing w:after="0"/>
        <w:ind w:left="120"/>
      </w:pPr>
      <w:r>
        <w:rPr>
          <w:rFonts w:ascii="Consolas" w:hAnsi="Consolas"/>
          <w:color w:val="000000"/>
        </w:rPr>
        <w:t>│               AlwaysOn_health_0_131532725682240000.xel</w:t>
      </w:r>
    </w:p>
    <w:p w14:paraId="246B4C67" w14:textId="77777777" w:rsidR="00A719B4" w:rsidRDefault="00277F86">
      <w:pPr>
        <w:spacing w:after="0"/>
        <w:ind w:left="120"/>
      </w:pPr>
      <w:r>
        <w:rPr>
          <w:rFonts w:ascii="Consolas" w:hAnsi="Consolas"/>
          <w:color w:val="000000"/>
        </w:rPr>
        <w:t>│               ERRORLOG</w:t>
      </w:r>
    </w:p>
    <w:p w14:paraId="435ED06D" w14:textId="77777777" w:rsidR="00A719B4" w:rsidRDefault="00277F86">
      <w:pPr>
        <w:spacing w:after="0"/>
        <w:ind w:left="120"/>
      </w:pPr>
      <w:r>
        <w:rPr>
          <w:rFonts w:ascii="Consolas" w:hAnsi="Consolas"/>
          <w:color w:val="000000"/>
        </w:rPr>
        <w:t>│               ERRORLOG.1</w:t>
      </w:r>
    </w:p>
    <w:p w14:paraId="276ECA9A" w14:textId="77777777" w:rsidR="00A719B4" w:rsidRDefault="00277F86">
      <w:pPr>
        <w:spacing w:after="0"/>
        <w:ind w:left="120"/>
      </w:pPr>
      <w:r>
        <w:rPr>
          <w:rFonts w:ascii="Consolas" w:hAnsi="Consolas"/>
          <w:color w:val="000000"/>
        </w:rPr>
        <w:t>│               ERRORLOG.2</w:t>
      </w:r>
    </w:p>
    <w:p w14:paraId="605F4A17" w14:textId="77777777" w:rsidR="00A719B4" w:rsidRDefault="00277F86">
      <w:pPr>
        <w:spacing w:after="0"/>
        <w:ind w:left="120"/>
      </w:pPr>
      <w:r>
        <w:rPr>
          <w:rFonts w:ascii="Consolas" w:hAnsi="Consolas"/>
          <w:color w:val="000000"/>
        </w:rPr>
        <w:t>│               ERRORLOG.3</w:t>
      </w:r>
    </w:p>
    <w:p w14:paraId="42AA2D85" w14:textId="77777777" w:rsidR="00A719B4" w:rsidRDefault="00277F86">
      <w:pPr>
        <w:spacing w:after="0"/>
        <w:ind w:left="120"/>
      </w:pPr>
      <w:r>
        <w:rPr>
          <w:rFonts w:ascii="Consolas" w:hAnsi="Consolas"/>
          <w:color w:val="000000"/>
        </w:rPr>
        <w:t>│               ERRORLOG.4</w:t>
      </w:r>
    </w:p>
    <w:p w14:paraId="15A12701" w14:textId="77777777" w:rsidR="00A719B4" w:rsidRDefault="00277F86">
      <w:pPr>
        <w:spacing w:after="0"/>
        <w:ind w:left="120"/>
      </w:pPr>
      <w:r>
        <w:rPr>
          <w:rFonts w:ascii="Consolas" w:hAnsi="Consolas"/>
          <w:color w:val="000000"/>
        </w:rPr>
        <w:t>│               ERRORLOG.5</w:t>
      </w:r>
    </w:p>
    <w:p w14:paraId="6262031D" w14:textId="77777777" w:rsidR="00A719B4" w:rsidRDefault="00277F86">
      <w:pPr>
        <w:spacing w:after="0"/>
        <w:ind w:left="120"/>
      </w:pPr>
      <w:r>
        <w:rPr>
          <w:rFonts w:ascii="Consolas" w:hAnsi="Consolas"/>
          <w:color w:val="000000"/>
        </w:rPr>
        <w:t>│               ERRORLOG.6</w:t>
      </w:r>
    </w:p>
    <w:p w14:paraId="651E60C0" w14:textId="77777777" w:rsidR="00A719B4" w:rsidRDefault="00277F86">
      <w:pPr>
        <w:spacing w:after="0"/>
        <w:ind w:left="120"/>
      </w:pPr>
      <w:r>
        <w:rPr>
          <w:rFonts w:ascii="Consolas" w:hAnsi="Consolas"/>
          <w:color w:val="000000"/>
        </w:rPr>
        <w:t>│               system_health_0_131532571346430000.xel</w:t>
      </w:r>
    </w:p>
    <w:p w14:paraId="59729132" w14:textId="77777777" w:rsidR="00A719B4" w:rsidRDefault="00277F86">
      <w:pPr>
        <w:spacing w:after="0"/>
        <w:ind w:left="120"/>
      </w:pPr>
      <w:r>
        <w:rPr>
          <w:rFonts w:ascii="Consolas" w:hAnsi="Consolas"/>
          <w:color w:val="000000"/>
        </w:rPr>
        <w:t>│               system_health_0_131532578225950000.xel</w:t>
      </w:r>
    </w:p>
    <w:p w14:paraId="1B391723" w14:textId="77777777" w:rsidR="00A719B4" w:rsidRDefault="00277F86">
      <w:pPr>
        <w:spacing w:after="0"/>
        <w:ind w:left="120"/>
      </w:pPr>
      <w:r>
        <w:rPr>
          <w:rFonts w:ascii="Consolas" w:hAnsi="Consolas"/>
          <w:color w:val="000000"/>
        </w:rPr>
        <w:t>│               system_health_0_131532586347860000.xel</w:t>
      </w:r>
    </w:p>
    <w:p w14:paraId="783969BC" w14:textId="77777777" w:rsidR="00A719B4" w:rsidRDefault="00277F86">
      <w:pPr>
        <w:spacing w:after="0"/>
        <w:ind w:left="120"/>
      </w:pPr>
      <w:r>
        <w:rPr>
          <w:rFonts w:ascii="Consolas" w:hAnsi="Consolas"/>
          <w:color w:val="000000"/>
        </w:rPr>
        <w:t>│               system_health_0_131532725681930000.xel</w:t>
      </w:r>
    </w:p>
    <w:p w14:paraId="4D9A5133" w14:textId="409D8BDF" w:rsidR="00A719B4" w:rsidRDefault="00277F86">
      <w:pPr>
        <w:spacing w:after="0"/>
        <w:ind w:left="120"/>
      </w:pPr>
      <w:r>
        <w:rPr>
          <w:rFonts w:ascii="Consolas" w:hAnsi="Consolas"/>
          <w:color w:val="000000"/>
        </w:rPr>
        <w:t>│               ze-2016-v2_system.</w:t>
      </w:r>
      <w:r w:rsidR="00EB1AD5">
        <w:rPr>
          <w:rFonts w:ascii="Consolas" w:hAnsi="Consolas"/>
          <w:color w:val="000000"/>
        </w:rPr>
        <w:t>csv</w:t>
      </w:r>
    </w:p>
    <w:p w14:paraId="3429EDC4" w14:textId="77777777" w:rsidR="00A719B4" w:rsidRDefault="00277F86">
      <w:pPr>
        <w:spacing w:after="0"/>
        <w:ind w:left="120"/>
      </w:pPr>
      <w:r>
        <w:rPr>
          <w:rFonts w:ascii="Consolas" w:hAnsi="Consolas"/>
          <w:color w:val="000000"/>
        </w:rPr>
        <w:t>│               ze-2016-v2_cluster.log</w:t>
      </w:r>
    </w:p>
    <w:p w14:paraId="479342AF" w14:textId="77777777" w:rsidR="005C3EA4" w:rsidRDefault="005C3EA4">
      <w:pPr>
        <w:spacing w:after="0"/>
        <w:ind w:left="120"/>
        <w:rPr>
          <w:rFonts w:ascii="Cambria" w:hAnsi="Cambria"/>
          <w:b/>
          <w:color w:val="000000"/>
        </w:rPr>
      </w:pPr>
    </w:p>
    <w:p w14:paraId="7771FC2D" w14:textId="674131DD" w:rsidR="00A719B4" w:rsidRDefault="00277F86" w:rsidP="00352937">
      <w:pPr>
        <w:pStyle w:val="Heading2"/>
      </w:pPr>
      <w:r>
        <w:t>Us</w:t>
      </w:r>
      <w:r w:rsidR="005C3EA4">
        <w:t>ing the tool</w:t>
      </w:r>
    </w:p>
    <w:p w14:paraId="6AE44AEC" w14:textId="77777777" w:rsidR="005C3EA4" w:rsidRDefault="005C3EA4">
      <w:pPr>
        <w:spacing w:after="0"/>
        <w:ind w:left="120"/>
        <w:rPr>
          <w:rFonts w:ascii="Cambria" w:hAnsi="Cambria"/>
          <w:b/>
          <w:color w:val="000000"/>
        </w:rPr>
      </w:pPr>
    </w:p>
    <w:p w14:paraId="531B343F" w14:textId="492E9324" w:rsidR="00A719B4" w:rsidRDefault="00277F86">
      <w:pPr>
        <w:spacing w:after="0"/>
        <w:ind w:left="120"/>
        <w:rPr>
          <w:rFonts w:ascii="Cambria" w:hAnsi="Cambria"/>
          <w:b/>
          <w:color w:val="000000"/>
        </w:rPr>
      </w:pPr>
      <w:r>
        <w:rPr>
          <w:rFonts w:ascii="Cambria" w:hAnsi="Cambria"/>
          <w:b/>
          <w:color w:val="000000"/>
        </w:rPr>
        <w:t>Default Mode </w:t>
      </w:r>
      <w:r w:rsidR="00092026">
        <w:rPr>
          <w:rFonts w:ascii="Cambria" w:hAnsi="Cambria"/>
          <w:b/>
          <w:color w:val="000000"/>
        </w:rPr>
        <w:t>(no parameter specified)</w:t>
      </w:r>
    </w:p>
    <w:p w14:paraId="63DE0AD7" w14:textId="77777777" w:rsidR="00D7614D" w:rsidRDefault="00D7614D">
      <w:pPr>
        <w:spacing w:after="0"/>
        <w:ind w:left="120"/>
      </w:pPr>
    </w:p>
    <w:p w14:paraId="69A9B183" w14:textId="021473EC" w:rsidR="002D141F" w:rsidRDefault="00277F86">
      <w:pPr>
        <w:spacing w:after="0"/>
        <w:ind w:left="120"/>
        <w:rPr>
          <w:rFonts w:ascii="Cambria" w:hAnsi="Cambria"/>
          <w:color w:val="000000"/>
        </w:rPr>
      </w:pPr>
      <w:r>
        <w:rPr>
          <w:rFonts w:ascii="Cambria" w:hAnsi="Cambria"/>
          <w:color w:val="000000"/>
        </w:rPr>
        <w:lastRenderedPageBreak/>
        <w:t>In default mode,</w:t>
      </w:r>
      <w:r w:rsidR="00092026">
        <w:rPr>
          <w:rFonts w:ascii="Cambria" w:hAnsi="Cambria"/>
          <w:color w:val="000000"/>
        </w:rPr>
        <w:t xml:space="preserve"> no parameter needs to be specified when running the tool. T</w:t>
      </w:r>
      <w:r w:rsidR="00D7614D">
        <w:rPr>
          <w:rFonts w:ascii="Cambria" w:hAnsi="Cambria"/>
          <w:color w:val="000000"/>
        </w:rPr>
        <w:t>he analysis</w:t>
      </w:r>
      <w:r>
        <w:rPr>
          <w:rFonts w:ascii="Cambria" w:hAnsi="Cambria"/>
          <w:color w:val="000000"/>
        </w:rPr>
        <w:t xml:space="preserve"> tool</w:t>
      </w:r>
      <w:r w:rsidR="00D7614D">
        <w:rPr>
          <w:rFonts w:ascii="Cambria" w:hAnsi="Cambria"/>
          <w:color w:val="000000"/>
        </w:rPr>
        <w:t xml:space="preserve"> will</w:t>
      </w:r>
      <w:r>
        <w:rPr>
          <w:rFonts w:ascii="Cambria" w:hAnsi="Cambria"/>
          <w:color w:val="000000"/>
        </w:rPr>
        <w:t xml:space="preserve"> load </w:t>
      </w:r>
      <w:r w:rsidR="00D7614D">
        <w:rPr>
          <w:rFonts w:ascii="Cambria" w:hAnsi="Cambria"/>
          <w:color w:val="000000"/>
        </w:rPr>
        <w:t xml:space="preserve">the </w:t>
      </w:r>
      <w:r>
        <w:rPr>
          <w:rFonts w:ascii="Cambria" w:hAnsi="Cambria"/>
          <w:color w:val="000000"/>
        </w:rPr>
        <w:t xml:space="preserve">configuration file, copy log data from data source path to local </w:t>
      </w:r>
      <w:r w:rsidR="00E37DFF">
        <w:rPr>
          <w:rFonts w:ascii="Cambria" w:hAnsi="Cambria"/>
          <w:color w:val="000000"/>
        </w:rPr>
        <w:t>workspace</w:t>
      </w:r>
      <w:r>
        <w:rPr>
          <w:rFonts w:ascii="Cambria" w:hAnsi="Cambria"/>
          <w:color w:val="000000"/>
        </w:rPr>
        <w:t xml:space="preserve"> data folder</w:t>
      </w:r>
      <w:r w:rsidR="002D141F">
        <w:rPr>
          <w:rFonts w:ascii="Cambria" w:hAnsi="Cambria"/>
          <w:color w:val="000000"/>
        </w:rPr>
        <w:t>, examine the files with the configuration se</w:t>
      </w:r>
      <w:r w:rsidR="002A0262">
        <w:rPr>
          <w:rFonts w:ascii="Cambria" w:hAnsi="Cambria"/>
          <w:color w:val="000000"/>
        </w:rPr>
        <w:t>t</w:t>
      </w:r>
      <w:r w:rsidR="002D141F">
        <w:rPr>
          <w:rFonts w:ascii="Cambria" w:hAnsi="Cambria"/>
          <w:color w:val="000000"/>
        </w:rPr>
        <w:t>tings, perform the analysis, and write the analysis result to a Json report file</w:t>
      </w:r>
      <w:r>
        <w:rPr>
          <w:rFonts w:ascii="Cambria" w:hAnsi="Cambria"/>
          <w:color w:val="000000"/>
        </w:rPr>
        <w:t xml:space="preserve">. </w:t>
      </w:r>
    </w:p>
    <w:p w14:paraId="191A0756" w14:textId="77777777" w:rsidR="002D141F" w:rsidRDefault="002D141F">
      <w:pPr>
        <w:spacing w:after="0"/>
        <w:ind w:left="120"/>
        <w:rPr>
          <w:rFonts w:ascii="Cambria" w:hAnsi="Cambria"/>
          <w:color w:val="000000"/>
        </w:rPr>
      </w:pPr>
    </w:p>
    <w:p w14:paraId="55B0401C" w14:textId="17763622" w:rsidR="00A719B4" w:rsidRDefault="00277F86">
      <w:pPr>
        <w:spacing w:after="0"/>
        <w:ind w:left="120"/>
        <w:rPr>
          <w:rFonts w:ascii="Cambria" w:hAnsi="Cambria"/>
          <w:color w:val="000000"/>
        </w:rPr>
      </w:pPr>
      <w:r>
        <w:rPr>
          <w:rFonts w:ascii="Cambria" w:hAnsi="Cambria"/>
          <w:color w:val="000000"/>
        </w:rPr>
        <w:t xml:space="preserve">User should make sure the </w:t>
      </w:r>
      <w:r w:rsidR="002D141F">
        <w:rPr>
          <w:rFonts w:ascii="Cambria" w:hAnsi="Cambria"/>
          <w:color w:val="000000"/>
        </w:rPr>
        <w:t xml:space="preserve">execution </w:t>
      </w:r>
      <w:r w:rsidR="00E37DFF">
        <w:rPr>
          <w:rFonts w:ascii="Cambria" w:hAnsi="Cambria"/>
          <w:color w:val="000000"/>
        </w:rPr>
        <w:t>credential</w:t>
      </w:r>
      <w:r w:rsidR="002D141F">
        <w:rPr>
          <w:rFonts w:ascii="Cambria" w:hAnsi="Cambria"/>
          <w:color w:val="000000"/>
        </w:rPr>
        <w:t xml:space="preserve"> </w:t>
      </w:r>
      <w:r w:rsidR="00E37DFF">
        <w:rPr>
          <w:rFonts w:ascii="Cambria" w:hAnsi="Cambria"/>
          <w:color w:val="000000"/>
        </w:rPr>
        <w:t>running tool</w:t>
      </w:r>
      <w:r>
        <w:rPr>
          <w:rFonts w:ascii="Cambria" w:hAnsi="Cambria"/>
          <w:color w:val="000000"/>
        </w:rPr>
        <w:t xml:space="preserve"> has access to share folder</w:t>
      </w:r>
      <w:r w:rsidR="002D141F">
        <w:rPr>
          <w:rFonts w:ascii="Cambria" w:hAnsi="Cambria"/>
          <w:color w:val="000000"/>
        </w:rPr>
        <w:t xml:space="preserve"> defined in </w:t>
      </w:r>
      <w:r w:rsidR="002D141F">
        <w:rPr>
          <w:rFonts w:ascii="Consolas" w:hAnsi="Consolas"/>
          <w:color w:val="000000"/>
        </w:rPr>
        <w:t>Configuration.json</w:t>
      </w:r>
      <w:r>
        <w:rPr>
          <w:rFonts w:ascii="Cambria" w:hAnsi="Cambria"/>
          <w:color w:val="000000"/>
        </w:rPr>
        <w:t xml:space="preserve">. When tool runs into access denial </w:t>
      </w:r>
      <w:r w:rsidR="00A07CDD">
        <w:rPr>
          <w:rFonts w:ascii="Cambria" w:hAnsi="Cambria"/>
          <w:color w:val="000000"/>
        </w:rPr>
        <w:t xml:space="preserve">issues </w:t>
      </w:r>
      <w:r>
        <w:rPr>
          <w:rFonts w:ascii="Cambria" w:hAnsi="Cambria"/>
          <w:color w:val="000000"/>
        </w:rPr>
        <w:t xml:space="preserve">or the directory </w:t>
      </w:r>
      <w:r w:rsidR="00A07CDD">
        <w:rPr>
          <w:rFonts w:ascii="Cambria" w:hAnsi="Cambria"/>
          <w:color w:val="000000"/>
        </w:rPr>
        <w:t>doe</w:t>
      </w:r>
      <w:r>
        <w:rPr>
          <w:rFonts w:ascii="Cambria" w:hAnsi="Cambria"/>
          <w:color w:val="000000"/>
        </w:rPr>
        <w:t xml:space="preserve">s not exist, </w:t>
      </w:r>
      <w:r w:rsidR="00A07CDD">
        <w:rPr>
          <w:rFonts w:ascii="Cambria" w:hAnsi="Cambria"/>
          <w:color w:val="000000"/>
        </w:rPr>
        <w:t xml:space="preserve">the </w:t>
      </w:r>
      <w:r>
        <w:rPr>
          <w:rFonts w:ascii="Cambria" w:hAnsi="Cambria"/>
          <w:color w:val="000000"/>
        </w:rPr>
        <w:t xml:space="preserve">tool will exit with </w:t>
      </w:r>
      <w:r w:rsidR="00A07CDD">
        <w:rPr>
          <w:rFonts w:ascii="Cambria" w:hAnsi="Cambria"/>
          <w:color w:val="000000"/>
        </w:rPr>
        <w:t xml:space="preserve">proper </w:t>
      </w:r>
      <w:r>
        <w:rPr>
          <w:rFonts w:ascii="Cambria" w:hAnsi="Cambria"/>
          <w:color w:val="000000"/>
        </w:rPr>
        <w:t>error message. </w:t>
      </w:r>
    </w:p>
    <w:p w14:paraId="25ACDDD7" w14:textId="77777777" w:rsidR="00A07CDD" w:rsidRDefault="00A07CDD">
      <w:pPr>
        <w:spacing w:after="0"/>
        <w:ind w:left="120"/>
      </w:pPr>
    </w:p>
    <w:p w14:paraId="27A2C3E8" w14:textId="5DBE02AB" w:rsidR="00A07CDD" w:rsidRDefault="00277F86">
      <w:pPr>
        <w:spacing w:after="0"/>
        <w:ind w:left="120"/>
        <w:rPr>
          <w:rFonts w:ascii="Cambria" w:hAnsi="Cambria"/>
          <w:color w:val="000000"/>
        </w:rPr>
      </w:pPr>
      <w:r>
        <w:rPr>
          <w:rFonts w:ascii="Cambria" w:hAnsi="Cambria"/>
          <w:color w:val="000000"/>
        </w:rPr>
        <w:t>After</w:t>
      </w:r>
      <w:r w:rsidR="00A07CDD">
        <w:rPr>
          <w:rFonts w:ascii="Cambria" w:hAnsi="Cambria"/>
          <w:color w:val="000000"/>
        </w:rPr>
        <w:t xml:space="preserve"> the tool</w:t>
      </w:r>
      <w:r>
        <w:rPr>
          <w:rFonts w:ascii="Cambria" w:hAnsi="Cambria"/>
          <w:color w:val="000000"/>
        </w:rPr>
        <w:t xml:space="preserve"> cop</w:t>
      </w:r>
      <w:r w:rsidR="00A07CDD">
        <w:rPr>
          <w:rFonts w:ascii="Cambria" w:hAnsi="Cambria"/>
          <w:color w:val="000000"/>
        </w:rPr>
        <w:t>ies</w:t>
      </w:r>
      <w:r>
        <w:rPr>
          <w:rFonts w:ascii="Cambria" w:hAnsi="Cambria"/>
          <w:color w:val="000000"/>
        </w:rPr>
        <w:t xml:space="preserve"> </w:t>
      </w:r>
      <w:r w:rsidR="00A07CDD">
        <w:rPr>
          <w:rFonts w:ascii="Cambria" w:hAnsi="Cambria"/>
          <w:color w:val="000000"/>
        </w:rPr>
        <w:t xml:space="preserve">the </w:t>
      </w:r>
      <w:r>
        <w:rPr>
          <w:rFonts w:ascii="Cambria" w:hAnsi="Cambria"/>
          <w:color w:val="000000"/>
        </w:rPr>
        <w:t>log files</w:t>
      </w:r>
      <w:r w:rsidR="00A07CDD">
        <w:rPr>
          <w:rFonts w:ascii="Cambria" w:hAnsi="Cambria"/>
          <w:color w:val="000000"/>
        </w:rPr>
        <w:t xml:space="preserve"> to the local tool directory, it will </w:t>
      </w:r>
      <w:r>
        <w:rPr>
          <w:rFonts w:ascii="Cambria" w:hAnsi="Cambria"/>
          <w:color w:val="000000"/>
        </w:rPr>
        <w:t xml:space="preserve">scan </w:t>
      </w:r>
      <w:r w:rsidR="00A07CDD">
        <w:rPr>
          <w:rFonts w:ascii="Cambria" w:hAnsi="Cambria"/>
          <w:color w:val="000000"/>
        </w:rPr>
        <w:t xml:space="preserve">the </w:t>
      </w:r>
      <w:r>
        <w:rPr>
          <w:rFonts w:ascii="Cambria" w:hAnsi="Cambria"/>
          <w:color w:val="000000"/>
        </w:rPr>
        <w:t>local data folder and compare with</w:t>
      </w:r>
      <w:r w:rsidR="00A07CDD">
        <w:rPr>
          <w:rFonts w:ascii="Cambria" w:hAnsi="Cambria"/>
          <w:color w:val="000000"/>
        </w:rPr>
        <w:t xml:space="preserve"> the AG</w:t>
      </w:r>
      <w:r>
        <w:rPr>
          <w:rFonts w:ascii="Cambria" w:hAnsi="Cambria"/>
          <w:color w:val="000000"/>
        </w:rPr>
        <w:t xml:space="preserve"> configuration </w:t>
      </w:r>
      <w:r w:rsidR="00A07CDD">
        <w:rPr>
          <w:rFonts w:ascii="Cambria" w:hAnsi="Cambria"/>
          <w:color w:val="000000"/>
        </w:rPr>
        <w:t xml:space="preserve">in </w:t>
      </w:r>
      <w:r w:rsidR="00A07CDD">
        <w:rPr>
          <w:rFonts w:ascii="Consolas" w:hAnsi="Consolas"/>
          <w:color w:val="000000"/>
        </w:rPr>
        <w:t>Configuration.json</w:t>
      </w:r>
      <w:r>
        <w:rPr>
          <w:rFonts w:ascii="Cambria" w:hAnsi="Cambria"/>
          <w:color w:val="000000"/>
        </w:rPr>
        <w:t xml:space="preserve">. </w:t>
      </w:r>
      <w:r w:rsidR="00A07CDD">
        <w:rPr>
          <w:rFonts w:ascii="Cambria" w:hAnsi="Cambria"/>
          <w:color w:val="000000"/>
        </w:rPr>
        <w:t xml:space="preserve">If </w:t>
      </w:r>
      <w:r>
        <w:rPr>
          <w:rFonts w:ascii="Cambria" w:hAnsi="Cambria"/>
          <w:color w:val="000000"/>
        </w:rPr>
        <w:t xml:space="preserve">it finds log data is not complete, </w:t>
      </w:r>
      <w:r w:rsidR="00A07CDD">
        <w:rPr>
          <w:rFonts w:ascii="Cambria" w:hAnsi="Cambria"/>
          <w:color w:val="000000"/>
        </w:rPr>
        <w:t xml:space="preserve">the tool </w:t>
      </w:r>
      <w:r>
        <w:rPr>
          <w:rFonts w:ascii="Cambria" w:hAnsi="Cambria"/>
          <w:color w:val="000000"/>
        </w:rPr>
        <w:t xml:space="preserve"> </w:t>
      </w:r>
      <w:r w:rsidR="00A07CDD">
        <w:rPr>
          <w:rFonts w:ascii="Cambria" w:hAnsi="Cambria"/>
          <w:color w:val="000000"/>
        </w:rPr>
        <w:t xml:space="preserve">will </w:t>
      </w:r>
      <w:r>
        <w:rPr>
          <w:rFonts w:ascii="Cambria" w:hAnsi="Cambria"/>
          <w:color w:val="000000"/>
        </w:rPr>
        <w:t xml:space="preserve">show which files are missing. The tool </w:t>
      </w:r>
      <w:r w:rsidR="00A07CDD">
        <w:rPr>
          <w:rFonts w:ascii="Cambria" w:hAnsi="Cambria"/>
          <w:color w:val="000000"/>
        </w:rPr>
        <w:t xml:space="preserve">will also alert the user that the failover </w:t>
      </w:r>
      <w:r>
        <w:rPr>
          <w:rFonts w:ascii="Cambria" w:hAnsi="Cambria"/>
          <w:color w:val="000000"/>
        </w:rPr>
        <w:t xml:space="preserve"> root cause </w:t>
      </w:r>
      <w:r w:rsidR="00A07CDD">
        <w:rPr>
          <w:rFonts w:ascii="Cambria" w:hAnsi="Cambria"/>
          <w:color w:val="000000"/>
        </w:rPr>
        <w:t xml:space="preserve">might </w:t>
      </w:r>
      <w:r w:rsidR="00E37DFF">
        <w:rPr>
          <w:rFonts w:ascii="Cambria" w:hAnsi="Cambria"/>
          <w:color w:val="000000"/>
        </w:rPr>
        <w:t xml:space="preserve"> not</w:t>
      </w:r>
      <w:r>
        <w:rPr>
          <w:rFonts w:ascii="Cambria" w:hAnsi="Cambria"/>
          <w:color w:val="000000"/>
        </w:rPr>
        <w:t xml:space="preserve"> be </w:t>
      </w:r>
      <w:r w:rsidR="00A07CDD">
        <w:rPr>
          <w:rFonts w:ascii="Cambria" w:hAnsi="Cambria"/>
          <w:color w:val="000000"/>
        </w:rPr>
        <w:t xml:space="preserve">properly </w:t>
      </w:r>
      <w:r>
        <w:rPr>
          <w:rFonts w:ascii="Cambria" w:hAnsi="Cambria"/>
          <w:color w:val="000000"/>
        </w:rPr>
        <w:t xml:space="preserve">identified due to missing files. </w:t>
      </w:r>
    </w:p>
    <w:p w14:paraId="5112C943" w14:textId="77777777" w:rsidR="00A07CDD" w:rsidRDefault="00A07CDD">
      <w:pPr>
        <w:spacing w:after="0"/>
        <w:ind w:left="120"/>
        <w:rPr>
          <w:rFonts w:ascii="Cambria" w:hAnsi="Cambria"/>
          <w:color w:val="000000"/>
        </w:rPr>
      </w:pPr>
    </w:p>
    <w:p w14:paraId="481353A2" w14:textId="435FF330" w:rsidR="00A07CDD" w:rsidRDefault="00A07CDD">
      <w:pPr>
        <w:spacing w:after="0"/>
        <w:ind w:left="120"/>
        <w:rPr>
          <w:rFonts w:ascii="Cambria" w:hAnsi="Cambria"/>
          <w:color w:val="000000"/>
        </w:rPr>
      </w:pPr>
      <w:r>
        <w:rPr>
          <w:rFonts w:ascii="Cambria" w:hAnsi="Cambria"/>
          <w:color w:val="000000"/>
        </w:rPr>
        <w:t xml:space="preserve">If analysis is successful, the </w:t>
      </w:r>
      <w:r w:rsidR="00277F86">
        <w:rPr>
          <w:rFonts w:ascii="Cambria" w:hAnsi="Cambria"/>
          <w:color w:val="000000"/>
        </w:rPr>
        <w:t xml:space="preserve"> tool will write result report as Json format </w:t>
      </w:r>
      <w:r>
        <w:rPr>
          <w:rFonts w:ascii="Cambria" w:hAnsi="Cambria"/>
          <w:color w:val="000000"/>
        </w:rPr>
        <w:t>in</w:t>
      </w:r>
      <w:r w:rsidR="00277F86">
        <w:rPr>
          <w:rFonts w:ascii="Cambria" w:hAnsi="Cambria"/>
          <w:color w:val="000000"/>
        </w:rPr>
        <w:t xml:space="preserve"> Result directory. </w:t>
      </w:r>
      <w:r>
        <w:rPr>
          <w:rFonts w:ascii="Cambria" w:hAnsi="Cambria"/>
          <w:color w:val="000000"/>
        </w:rPr>
        <w:t xml:space="preserve">Analysis result will be presented on the console, unless the “--Show” parameter is specified when running the tool. See below for details. </w:t>
      </w:r>
    </w:p>
    <w:p w14:paraId="42E2A275" w14:textId="0B7F2B6A" w:rsidR="00A07CDD" w:rsidRDefault="00A07CDD">
      <w:pPr>
        <w:spacing w:after="0"/>
        <w:ind w:left="120"/>
        <w:rPr>
          <w:rFonts w:ascii="Cambria" w:hAnsi="Cambria"/>
          <w:b/>
          <w:color w:val="000000"/>
        </w:rPr>
      </w:pPr>
    </w:p>
    <w:p w14:paraId="28B12ADF" w14:textId="20D647F2" w:rsidR="00A07CDD" w:rsidRDefault="00A07CDD" w:rsidP="002A0262">
      <w:pPr>
        <w:spacing w:after="0"/>
        <w:rPr>
          <w:rFonts w:ascii="Cambria" w:hAnsi="Cambria"/>
          <w:b/>
          <w:color w:val="000000"/>
        </w:rPr>
      </w:pPr>
    </w:p>
    <w:p w14:paraId="1E3E858D" w14:textId="590037B3" w:rsidR="00A719B4" w:rsidRDefault="00A719B4">
      <w:pPr>
        <w:spacing w:after="0"/>
        <w:ind w:left="120"/>
      </w:pPr>
    </w:p>
    <w:p w14:paraId="5F962446" w14:textId="60F662D6" w:rsidR="00A719B4" w:rsidRDefault="00277F86">
      <w:pPr>
        <w:spacing w:after="0"/>
        <w:ind w:left="120"/>
      </w:pPr>
      <w:r>
        <w:rPr>
          <w:rFonts w:ascii="Cambria" w:hAnsi="Cambria"/>
          <w:b/>
          <w:color w:val="000000"/>
        </w:rPr>
        <w:t xml:space="preserve">“--Analyze” </w:t>
      </w:r>
    </w:p>
    <w:p w14:paraId="1DFA7829" w14:textId="784F5BF7" w:rsidR="00A719B4" w:rsidRDefault="00092026">
      <w:pPr>
        <w:spacing w:after="0"/>
        <w:ind w:left="120"/>
      </w:pPr>
      <w:r>
        <w:rPr>
          <w:rFonts w:ascii="Cambria" w:hAnsi="Cambria"/>
          <w:color w:val="000000"/>
        </w:rPr>
        <w:t xml:space="preserve">When “--Analyze” is specified as a parameter, the tool will </w:t>
      </w:r>
      <w:r w:rsidR="00277F86">
        <w:rPr>
          <w:rFonts w:ascii="Cambria" w:hAnsi="Cambria"/>
          <w:color w:val="000000"/>
        </w:rPr>
        <w:t>load configuration file</w:t>
      </w:r>
      <w:r>
        <w:rPr>
          <w:rFonts w:ascii="Cambria" w:hAnsi="Cambria"/>
          <w:color w:val="000000"/>
        </w:rPr>
        <w:t xml:space="preserve"> without copying log data</w:t>
      </w:r>
      <w:r w:rsidR="00277F86">
        <w:rPr>
          <w:rFonts w:ascii="Cambria" w:hAnsi="Cambria"/>
          <w:color w:val="000000"/>
        </w:rPr>
        <w:t>.</w:t>
      </w:r>
      <w:r>
        <w:rPr>
          <w:rFonts w:ascii="Cambria" w:hAnsi="Cambria"/>
          <w:color w:val="000000"/>
        </w:rPr>
        <w:t xml:space="preserve"> It assumes the log files have already been copied over.</w:t>
      </w:r>
      <w:r w:rsidR="00277F86">
        <w:rPr>
          <w:rFonts w:ascii="Cambria" w:hAnsi="Cambria"/>
          <w:color w:val="000000"/>
        </w:rPr>
        <w:t xml:space="preserve"> It does everything as default mode except copying log data. </w:t>
      </w:r>
      <w:r>
        <w:rPr>
          <w:rFonts w:ascii="Cambria" w:hAnsi="Cambria"/>
          <w:color w:val="000000"/>
        </w:rPr>
        <w:t xml:space="preserve"> This option is useful if you already have the data in the local tool execution subdirectories and want to rerun the analysis.</w:t>
      </w:r>
    </w:p>
    <w:p w14:paraId="2CE0717F" w14:textId="77777777" w:rsidR="00A719B4" w:rsidRDefault="00277F86">
      <w:pPr>
        <w:spacing w:after="0"/>
        <w:ind w:left="120"/>
      </w:pPr>
      <w:r>
        <w:br/>
      </w:r>
    </w:p>
    <w:p w14:paraId="396EDC3F" w14:textId="77777777" w:rsidR="00A719B4" w:rsidRDefault="00277F86">
      <w:pPr>
        <w:spacing w:after="0"/>
        <w:ind w:left="120"/>
      </w:pPr>
      <w:r>
        <w:rPr>
          <w:rFonts w:ascii="Cambria" w:hAnsi="Cambria"/>
          <w:b/>
          <w:color w:val="000000"/>
        </w:rPr>
        <w:t>“--Show” </w:t>
      </w:r>
    </w:p>
    <w:p w14:paraId="6D041ED2" w14:textId="06176FB8" w:rsidR="00A719B4" w:rsidRDefault="00277F86">
      <w:pPr>
        <w:spacing w:after="0"/>
        <w:ind w:left="120"/>
      </w:pPr>
      <w:r>
        <w:rPr>
          <w:rFonts w:ascii="Cambria" w:hAnsi="Cambria"/>
          <w:color w:val="000000"/>
        </w:rPr>
        <w:t>This tool running with show parameter will display analysis report on console after analyzing log data</w:t>
      </w:r>
      <w:r w:rsidR="00092026">
        <w:rPr>
          <w:rFonts w:ascii="Cambria" w:hAnsi="Cambria"/>
          <w:color w:val="000000"/>
        </w:rPr>
        <w:t>, in addition to persisting results to a Json file</w:t>
      </w:r>
    </w:p>
    <w:p w14:paraId="793C8C6B" w14:textId="7EDE76B7" w:rsidR="00A719B4" w:rsidRDefault="00277F86" w:rsidP="00840096">
      <w:pPr>
        <w:pStyle w:val="Heading1"/>
      </w:pPr>
      <w:r>
        <w:br/>
        <w:t>Current</w:t>
      </w:r>
      <w:r w:rsidR="00840096">
        <w:t>ly</w:t>
      </w:r>
      <w:r>
        <w:t xml:space="preserve"> support</w:t>
      </w:r>
      <w:r w:rsidR="00840096">
        <w:t>ed</w:t>
      </w:r>
      <w:r>
        <w:t xml:space="preserve"> failover root cause</w:t>
      </w:r>
      <w:r w:rsidR="00840096">
        <w:t>s</w:t>
      </w:r>
    </w:p>
    <w:p w14:paraId="4876BA59" w14:textId="1FCCA050" w:rsidR="002C6613" w:rsidRPr="002C6613" w:rsidRDefault="002C6613" w:rsidP="00BB6FCA">
      <w:r>
        <w:t xml:space="preserve">The tool in current form </w:t>
      </w:r>
      <w:r w:rsidR="00002854">
        <w:t>can</w:t>
      </w:r>
      <w:r>
        <w:t xml:space="preserve"> analy</w:t>
      </w:r>
      <w:r w:rsidR="00002854">
        <w:t>ze</w:t>
      </w:r>
      <w:r>
        <w:t xml:space="preserve"> and report failover reason if a failover is due to the following causes.</w:t>
      </w:r>
    </w:p>
    <w:p w14:paraId="22E3DDBC" w14:textId="4F63ED68" w:rsidR="00A719B4" w:rsidRDefault="00CF7761" w:rsidP="00BB6FCA">
      <w:pPr>
        <w:pStyle w:val="Heading2"/>
      </w:pPr>
      <w:r>
        <w:t>Orderly s</w:t>
      </w:r>
      <w:r w:rsidR="00277F86">
        <w:t>ervice change</w:t>
      </w:r>
      <w:r>
        <w:t>s</w:t>
      </w:r>
    </w:p>
    <w:p w14:paraId="1ABE2853" w14:textId="729396C6" w:rsidR="00A719B4" w:rsidRDefault="00277F86">
      <w:pPr>
        <w:numPr>
          <w:ilvl w:val="0"/>
          <w:numId w:val="1"/>
        </w:numPr>
        <w:spacing w:after="0"/>
      </w:pPr>
      <w:r>
        <w:rPr>
          <w:rFonts w:ascii="Cambria" w:hAnsi="Cambria"/>
          <w:color w:val="000000"/>
        </w:rPr>
        <w:t>Stop</w:t>
      </w:r>
      <w:r w:rsidR="00CF7761">
        <w:rPr>
          <w:rFonts w:ascii="Cambria" w:hAnsi="Cambria"/>
          <w:color w:val="000000"/>
        </w:rPr>
        <w:t>ping</w:t>
      </w:r>
      <w:r>
        <w:rPr>
          <w:rFonts w:ascii="Cambria" w:hAnsi="Cambria"/>
          <w:color w:val="000000"/>
        </w:rPr>
        <w:t xml:space="preserve"> SQL service: </w:t>
      </w:r>
      <w:r w:rsidR="002C6613">
        <w:rPr>
          <w:rFonts w:ascii="Cambria" w:hAnsi="Cambria"/>
          <w:color w:val="000000"/>
        </w:rPr>
        <w:t xml:space="preserve">Admin </w:t>
      </w:r>
      <w:r>
        <w:rPr>
          <w:rFonts w:ascii="Cambria" w:hAnsi="Cambria"/>
          <w:color w:val="000000"/>
        </w:rPr>
        <w:t>or other process gracefully shut</w:t>
      </w:r>
      <w:r w:rsidR="002C6613">
        <w:rPr>
          <w:rFonts w:ascii="Cambria" w:hAnsi="Cambria"/>
          <w:color w:val="000000"/>
        </w:rPr>
        <w:t>s</w:t>
      </w:r>
      <w:r>
        <w:rPr>
          <w:rFonts w:ascii="Cambria" w:hAnsi="Cambria"/>
          <w:color w:val="000000"/>
        </w:rPr>
        <w:t xml:space="preserve"> down SQL </w:t>
      </w:r>
      <w:r w:rsidR="002C6613">
        <w:rPr>
          <w:rFonts w:ascii="Cambria" w:hAnsi="Cambria"/>
          <w:color w:val="000000"/>
        </w:rPr>
        <w:t>S</w:t>
      </w:r>
      <w:r>
        <w:rPr>
          <w:rFonts w:ascii="Cambria" w:hAnsi="Cambria"/>
          <w:color w:val="000000"/>
        </w:rPr>
        <w:t>erver</w:t>
      </w:r>
      <w:r w:rsidR="002C6613">
        <w:rPr>
          <w:rFonts w:ascii="Cambria" w:hAnsi="Cambria"/>
          <w:color w:val="000000"/>
        </w:rPr>
        <w:t>hosting the AG primary</w:t>
      </w:r>
      <w:r>
        <w:rPr>
          <w:rFonts w:ascii="Cambria" w:hAnsi="Cambria"/>
          <w:color w:val="000000"/>
        </w:rPr>
        <w:t>.</w:t>
      </w:r>
      <w:r w:rsidR="00DE2989">
        <w:rPr>
          <w:rFonts w:ascii="Cambria" w:hAnsi="Cambria"/>
          <w:color w:val="000000"/>
        </w:rPr>
        <w:t xml:space="preserve"> In this case, Windows </w:t>
      </w:r>
      <w:r>
        <w:rPr>
          <w:rFonts w:ascii="Cambria" w:hAnsi="Cambria"/>
          <w:color w:val="000000"/>
        </w:rPr>
        <w:t>notifies WSFC to initiate</w:t>
      </w:r>
      <w:r w:rsidR="00DE2989">
        <w:rPr>
          <w:rFonts w:ascii="Cambria" w:hAnsi="Cambria"/>
          <w:color w:val="000000"/>
        </w:rPr>
        <w:t xml:space="preserve"> a</w:t>
      </w:r>
      <w:r>
        <w:rPr>
          <w:rFonts w:ascii="Cambria" w:hAnsi="Cambria"/>
          <w:color w:val="000000"/>
        </w:rPr>
        <w:t xml:space="preserve"> failover and pick</w:t>
      </w:r>
      <w:r w:rsidR="00DE2989">
        <w:rPr>
          <w:rFonts w:ascii="Cambria" w:hAnsi="Cambria"/>
          <w:color w:val="000000"/>
        </w:rPr>
        <w:t>s</w:t>
      </w:r>
      <w:r>
        <w:rPr>
          <w:rFonts w:ascii="Cambria" w:hAnsi="Cambria"/>
          <w:color w:val="000000"/>
        </w:rPr>
        <w:t xml:space="preserve"> one secondary as new primary</w:t>
      </w:r>
      <w:r w:rsidR="00DE2989">
        <w:rPr>
          <w:rFonts w:ascii="Cambria" w:hAnsi="Cambria"/>
          <w:color w:val="000000"/>
        </w:rPr>
        <w:t>, if automatic failover is enabled</w:t>
      </w:r>
    </w:p>
    <w:p w14:paraId="78465E36" w14:textId="68B3EF59" w:rsidR="00DE2989" w:rsidRDefault="00277F86" w:rsidP="00DE2989">
      <w:pPr>
        <w:numPr>
          <w:ilvl w:val="0"/>
          <w:numId w:val="1"/>
        </w:numPr>
        <w:spacing w:after="0"/>
      </w:pPr>
      <w:r>
        <w:rPr>
          <w:rFonts w:ascii="Cambria" w:hAnsi="Cambria"/>
          <w:color w:val="000000"/>
        </w:rPr>
        <w:lastRenderedPageBreak/>
        <w:t>Shut</w:t>
      </w:r>
      <w:r w:rsidR="00CF7761">
        <w:rPr>
          <w:rFonts w:ascii="Cambria" w:hAnsi="Cambria"/>
          <w:color w:val="000000"/>
        </w:rPr>
        <w:t>ting</w:t>
      </w:r>
      <w:r>
        <w:rPr>
          <w:rFonts w:ascii="Cambria" w:hAnsi="Cambria"/>
          <w:color w:val="000000"/>
        </w:rPr>
        <w:t xml:space="preserve"> down </w:t>
      </w:r>
      <w:r w:rsidR="00CF7761">
        <w:rPr>
          <w:rFonts w:ascii="Cambria" w:hAnsi="Cambria"/>
          <w:color w:val="000000"/>
        </w:rPr>
        <w:t>Windows S</w:t>
      </w:r>
      <w:r>
        <w:rPr>
          <w:rFonts w:ascii="Cambria" w:hAnsi="Cambria"/>
          <w:color w:val="000000"/>
        </w:rPr>
        <w:t xml:space="preserve">erver: </w:t>
      </w:r>
      <w:r w:rsidR="002C6613">
        <w:rPr>
          <w:rFonts w:ascii="Cambria" w:hAnsi="Cambria"/>
          <w:color w:val="000000"/>
        </w:rPr>
        <w:t>The Windows Server which hosts the SQL Server that  has the primary replica is shut down or restarted.</w:t>
      </w:r>
      <w:r w:rsidR="00DE2989">
        <w:rPr>
          <w:rFonts w:ascii="Cambria" w:hAnsi="Cambria"/>
          <w:color w:val="000000"/>
        </w:rPr>
        <w:t xml:space="preserve"> In this case, Windows notifies WSFC to initiate a failover and picks one secondary as new primary, if automatic failover is enabled</w:t>
      </w:r>
    </w:p>
    <w:p w14:paraId="0C1DC662" w14:textId="035BEAAB" w:rsidR="00A719B4" w:rsidRDefault="00A719B4" w:rsidP="00415EFF">
      <w:pPr>
        <w:spacing w:after="0"/>
      </w:pPr>
    </w:p>
    <w:p w14:paraId="180C8EA9" w14:textId="39352A5C" w:rsidR="002C6613" w:rsidRPr="00415EFF" w:rsidRDefault="00277F86">
      <w:pPr>
        <w:numPr>
          <w:ilvl w:val="0"/>
          <w:numId w:val="1"/>
        </w:numPr>
        <w:spacing w:after="0"/>
      </w:pPr>
      <w:r>
        <w:rPr>
          <w:rFonts w:ascii="Cambria" w:hAnsi="Cambria"/>
          <w:color w:val="000000"/>
        </w:rPr>
        <w:t xml:space="preserve">Manual failover: </w:t>
      </w:r>
      <w:r w:rsidR="002C6613">
        <w:rPr>
          <w:rFonts w:ascii="Cambria" w:hAnsi="Cambria"/>
          <w:color w:val="000000"/>
        </w:rPr>
        <w:t>An administrator performs a manual failover through Management Studio or through a direct Transact-SQL statement “ALTER AVAILABILITY GROUP &lt;AG name&gt; FAILOVER” or “ALTER AVAILABILITY GROUP &lt;AG name&gt; FAILOVER WITH DATA_LOSS”</w:t>
      </w:r>
      <w:r w:rsidR="00DE2989">
        <w:rPr>
          <w:rFonts w:ascii="Cambria" w:hAnsi="Cambria"/>
          <w:color w:val="000000"/>
        </w:rPr>
        <w:t xml:space="preserve"> on the secondary replica that will become the primary replica.</w:t>
      </w:r>
    </w:p>
    <w:p w14:paraId="310BA9F8" w14:textId="77777777" w:rsidR="00923940" w:rsidRDefault="00923940">
      <w:pPr>
        <w:spacing w:after="0"/>
        <w:ind w:left="120"/>
        <w:rPr>
          <w:rFonts w:ascii="Cambria" w:hAnsi="Cambria"/>
          <w:b/>
          <w:color w:val="000000"/>
        </w:rPr>
      </w:pPr>
    </w:p>
    <w:p w14:paraId="5BF63648" w14:textId="7DC6071C" w:rsidR="00A719B4" w:rsidRDefault="00277F86" w:rsidP="00415EFF">
      <w:pPr>
        <w:pStyle w:val="Heading2"/>
      </w:pPr>
      <w:r>
        <w:t>SQL Service Internal Health Issue</w:t>
      </w:r>
    </w:p>
    <w:p w14:paraId="0F8D4A9E" w14:textId="5AAF79A6" w:rsidR="00A719B4" w:rsidRDefault="00277F86">
      <w:pPr>
        <w:numPr>
          <w:ilvl w:val="0"/>
          <w:numId w:val="2"/>
        </w:numPr>
        <w:spacing w:after="0"/>
      </w:pPr>
      <w:r>
        <w:rPr>
          <w:rFonts w:ascii="Cambria" w:hAnsi="Cambria"/>
          <w:color w:val="000000"/>
        </w:rPr>
        <w:t>Too much dump</w:t>
      </w:r>
      <w:r w:rsidR="00D043A5">
        <w:rPr>
          <w:rFonts w:ascii="Cambria" w:hAnsi="Cambria"/>
          <w:color w:val="000000"/>
        </w:rPr>
        <w:t>s from SQL Server</w:t>
      </w:r>
      <w:r>
        <w:rPr>
          <w:rFonts w:ascii="Cambria" w:hAnsi="Cambria"/>
          <w:color w:val="000000"/>
        </w:rPr>
        <w:t xml:space="preserve">: </w:t>
      </w:r>
      <w:r w:rsidR="00D043A5">
        <w:rPr>
          <w:rFonts w:ascii="Cambria" w:hAnsi="Cambria"/>
          <w:color w:val="000000"/>
        </w:rPr>
        <w:t xml:space="preserve">There are more than </w:t>
      </w:r>
      <w:r>
        <w:rPr>
          <w:rFonts w:ascii="Cambria" w:hAnsi="Cambria"/>
          <w:color w:val="000000"/>
        </w:rPr>
        <w:t xml:space="preserve">100 </w:t>
      </w:r>
      <w:r w:rsidR="00D043A5">
        <w:rPr>
          <w:rFonts w:ascii="Cambria" w:hAnsi="Cambria"/>
          <w:color w:val="000000"/>
        </w:rPr>
        <w:t xml:space="preserve">SQL Server </w:t>
      </w:r>
      <w:r>
        <w:rPr>
          <w:rFonts w:ascii="Cambria" w:hAnsi="Cambria"/>
          <w:color w:val="000000"/>
        </w:rPr>
        <w:t xml:space="preserve">dumps </w:t>
      </w:r>
      <w:r w:rsidR="00D043A5">
        <w:rPr>
          <w:rFonts w:ascii="Cambria" w:hAnsi="Cambria"/>
          <w:color w:val="000000"/>
        </w:rPr>
        <w:t xml:space="preserve">on the primary replica </w:t>
      </w:r>
      <w:r>
        <w:rPr>
          <w:rFonts w:ascii="Cambria" w:hAnsi="Cambria"/>
          <w:color w:val="000000"/>
        </w:rPr>
        <w:t xml:space="preserve">since </w:t>
      </w:r>
      <w:r w:rsidR="00D043A5">
        <w:rPr>
          <w:rFonts w:ascii="Cambria" w:hAnsi="Cambria"/>
          <w:color w:val="000000"/>
        </w:rPr>
        <w:t xml:space="preserve">the </w:t>
      </w:r>
      <w:r>
        <w:rPr>
          <w:rFonts w:ascii="Cambria" w:hAnsi="Cambria"/>
          <w:color w:val="000000"/>
        </w:rPr>
        <w:t xml:space="preserve">last </w:t>
      </w:r>
      <w:r w:rsidR="00D043A5">
        <w:rPr>
          <w:rFonts w:ascii="Cambria" w:hAnsi="Cambria"/>
          <w:color w:val="000000"/>
        </w:rPr>
        <w:t xml:space="preserve">SQL Server </w:t>
      </w:r>
      <w:r>
        <w:rPr>
          <w:rFonts w:ascii="Cambria" w:hAnsi="Cambria"/>
          <w:color w:val="000000"/>
        </w:rPr>
        <w:t xml:space="preserve">restart, and </w:t>
      </w:r>
      <w:r w:rsidR="00D043A5">
        <w:rPr>
          <w:rFonts w:ascii="Cambria" w:hAnsi="Cambria"/>
          <w:color w:val="000000"/>
        </w:rPr>
        <w:t xml:space="preserve">there is </w:t>
      </w:r>
      <w:r>
        <w:rPr>
          <w:rFonts w:ascii="Cambria" w:hAnsi="Cambria"/>
          <w:color w:val="000000"/>
        </w:rPr>
        <w:t xml:space="preserve">at least </w:t>
      </w:r>
      <w:r w:rsidR="00D043A5">
        <w:rPr>
          <w:rFonts w:ascii="Cambria" w:hAnsi="Cambria"/>
          <w:color w:val="000000"/>
        </w:rPr>
        <w:t>one</w:t>
      </w:r>
      <w:r>
        <w:rPr>
          <w:rFonts w:ascii="Cambria" w:hAnsi="Cambria"/>
          <w:color w:val="000000"/>
        </w:rPr>
        <w:t xml:space="preserve"> dump </w:t>
      </w:r>
      <w:r w:rsidR="00D043A5">
        <w:rPr>
          <w:rFonts w:ascii="Cambria" w:hAnsi="Cambria"/>
          <w:color w:val="000000"/>
        </w:rPr>
        <w:t xml:space="preserve">in the </w:t>
      </w:r>
      <w:r>
        <w:rPr>
          <w:rFonts w:ascii="Cambria" w:hAnsi="Cambria"/>
          <w:color w:val="000000"/>
        </w:rPr>
        <w:t>last 10 second</w:t>
      </w:r>
      <w:r w:rsidR="00D043A5">
        <w:rPr>
          <w:rFonts w:ascii="Cambria" w:hAnsi="Cambria"/>
          <w:color w:val="000000"/>
        </w:rPr>
        <w:t>s</w:t>
      </w:r>
      <w:r>
        <w:rPr>
          <w:rFonts w:ascii="Cambria" w:hAnsi="Cambria"/>
          <w:color w:val="000000"/>
        </w:rPr>
        <w:t xml:space="preserve">. </w:t>
      </w:r>
      <w:r w:rsidR="00D043A5">
        <w:rPr>
          <w:rFonts w:ascii="Cambria" w:hAnsi="Cambria"/>
          <w:color w:val="000000"/>
        </w:rPr>
        <w:t xml:space="preserve">In this case, </w:t>
      </w:r>
      <w:r>
        <w:rPr>
          <w:rFonts w:ascii="Cambria" w:hAnsi="Cambria"/>
          <w:color w:val="000000"/>
        </w:rPr>
        <w:t xml:space="preserve">sp_server_diagnostics </w:t>
      </w:r>
      <w:r w:rsidR="00D03804">
        <w:rPr>
          <w:rFonts w:ascii="Cambria" w:hAnsi="Cambria"/>
          <w:color w:val="000000"/>
        </w:rPr>
        <w:t xml:space="preserve">running in SQL Server </w:t>
      </w:r>
      <w:r>
        <w:rPr>
          <w:rFonts w:ascii="Cambria" w:hAnsi="Cambria"/>
          <w:color w:val="000000"/>
        </w:rPr>
        <w:t>determine</w:t>
      </w:r>
      <w:r w:rsidR="00D03804">
        <w:rPr>
          <w:rFonts w:ascii="Cambria" w:hAnsi="Cambria"/>
          <w:color w:val="000000"/>
        </w:rPr>
        <w:t xml:space="preserve">s that </w:t>
      </w:r>
      <w:r>
        <w:rPr>
          <w:rFonts w:ascii="Cambria" w:hAnsi="Cambria"/>
          <w:color w:val="000000"/>
        </w:rPr>
        <w:t xml:space="preserve">SQL </w:t>
      </w:r>
      <w:r w:rsidR="00D03804">
        <w:rPr>
          <w:rFonts w:ascii="Cambria" w:hAnsi="Cambria"/>
          <w:color w:val="000000"/>
        </w:rPr>
        <w:t>S</w:t>
      </w:r>
      <w:r>
        <w:rPr>
          <w:rFonts w:ascii="Cambria" w:hAnsi="Cambria"/>
          <w:color w:val="000000"/>
        </w:rPr>
        <w:t xml:space="preserve">erver system component </w:t>
      </w:r>
      <w:r w:rsidR="00D03804">
        <w:rPr>
          <w:rFonts w:ascii="Cambria" w:hAnsi="Cambria"/>
          <w:color w:val="000000"/>
        </w:rPr>
        <w:t>is in</w:t>
      </w:r>
      <w:r>
        <w:rPr>
          <w:rFonts w:ascii="Cambria" w:hAnsi="Cambria"/>
          <w:color w:val="000000"/>
        </w:rPr>
        <w:t xml:space="preserve"> error state and notifies failover </w:t>
      </w:r>
      <w:r w:rsidR="00D03804">
        <w:rPr>
          <w:rFonts w:ascii="Cambria" w:hAnsi="Cambria"/>
          <w:color w:val="000000"/>
        </w:rPr>
        <w:t xml:space="preserve">WSFC </w:t>
      </w:r>
      <w:r>
        <w:rPr>
          <w:rFonts w:ascii="Cambria" w:hAnsi="Cambria"/>
          <w:color w:val="000000"/>
        </w:rPr>
        <w:t xml:space="preserve">to initiate </w:t>
      </w:r>
      <w:r w:rsidR="00D03804">
        <w:rPr>
          <w:rFonts w:ascii="Cambria" w:hAnsi="Cambria"/>
          <w:color w:val="000000"/>
        </w:rPr>
        <w:t xml:space="preserve">a </w:t>
      </w:r>
      <w:r>
        <w:rPr>
          <w:rFonts w:ascii="Cambria" w:hAnsi="Cambria"/>
          <w:color w:val="000000"/>
        </w:rPr>
        <w:t>failover</w:t>
      </w:r>
      <w:r w:rsidR="00D03804">
        <w:rPr>
          <w:rFonts w:ascii="Cambria" w:hAnsi="Cambria"/>
          <w:color w:val="000000"/>
        </w:rPr>
        <w:t>, if automatic failover is enabled</w:t>
      </w:r>
      <w:r>
        <w:rPr>
          <w:rFonts w:ascii="Cambria" w:hAnsi="Cambria"/>
          <w:color w:val="000000"/>
        </w:rPr>
        <w:t xml:space="preserve">. </w:t>
      </w:r>
    </w:p>
    <w:p w14:paraId="2BA8D878" w14:textId="77777777" w:rsidR="00895FCB" w:rsidRPr="00630165" w:rsidRDefault="00277F86" w:rsidP="00EC0C38">
      <w:pPr>
        <w:numPr>
          <w:ilvl w:val="0"/>
          <w:numId w:val="2"/>
        </w:numPr>
        <w:spacing w:after="0"/>
      </w:pPr>
      <w:r w:rsidRPr="000916E7">
        <w:rPr>
          <w:rFonts w:ascii="Cambria" w:hAnsi="Cambria"/>
          <w:color w:val="000000"/>
        </w:rPr>
        <w:t xml:space="preserve">Memory scribbler: SQL </w:t>
      </w:r>
      <w:r w:rsidR="000916E7" w:rsidRPr="000916E7">
        <w:rPr>
          <w:rFonts w:ascii="Cambria" w:hAnsi="Cambria"/>
          <w:color w:val="000000"/>
        </w:rPr>
        <w:t>S</w:t>
      </w:r>
      <w:r w:rsidRPr="000916E7">
        <w:rPr>
          <w:rFonts w:ascii="Cambria" w:hAnsi="Cambria"/>
          <w:color w:val="000000"/>
        </w:rPr>
        <w:t xml:space="preserve">erver </w:t>
      </w:r>
      <w:r w:rsidR="000916E7" w:rsidRPr="000916E7">
        <w:rPr>
          <w:rFonts w:ascii="Cambria" w:hAnsi="Cambria"/>
          <w:color w:val="000000"/>
        </w:rPr>
        <w:t xml:space="preserve">has </w:t>
      </w:r>
      <w:r w:rsidRPr="000916E7">
        <w:rPr>
          <w:rFonts w:ascii="Cambria" w:hAnsi="Cambria"/>
          <w:color w:val="000000"/>
        </w:rPr>
        <w:t xml:space="preserve">write access violation and the write address is more than 64KB. If there </w:t>
      </w:r>
      <w:r w:rsidR="000916E7" w:rsidRPr="000916E7">
        <w:rPr>
          <w:rFonts w:ascii="Cambria" w:hAnsi="Cambria"/>
          <w:color w:val="000000"/>
        </w:rPr>
        <w:t>are</w:t>
      </w:r>
      <w:r w:rsidRPr="000916E7">
        <w:rPr>
          <w:rFonts w:ascii="Cambria" w:hAnsi="Cambria"/>
          <w:color w:val="000000"/>
        </w:rPr>
        <w:t xml:space="preserve"> more than three</w:t>
      </w:r>
      <w:r w:rsidR="000916E7" w:rsidRPr="000916E7">
        <w:rPr>
          <w:rFonts w:ascii="Cambria" w:hAnsi="Cambria"/>
          <w:color w:val="000000"/>
        </w:rPr>
        <w:t xml:space="preserve"> such</w:t>
      </w:r>
      <w:r w:rsidRPr="000916E7">
        <w:rPr>
          <w:rFonts w:ascii="Cambria" w:hAnsi="Cambria"/>
          <w:color w:val="000000"/>
        </w:rPr>
        <w:t xml:space="preserve"> memory </w:t>
      </w:r>
      <w:r w:rsidR="000916E7" w:rsidRPr="000916E7">
        <w:rPr>
          <w:rFonts w:ascii="Cambria" w:hAnsi="Cambria"/>
          <w:color w:val="000000"/>
        </w:rPr>
        <w:t xml:space="preserve">corruptions </w:t>
      </w:r>
      <w:r w:rsidRPr="000916E7">
        <w:rPr>
          <w:rFonts w:ascii="Cambria" w:hAnsi="Cambria"/>
          <w:color w:val="000000"/>
        </w:rPr>
        <w:t xml:space="preserve">since SQL </w:t>
      </w:r>
      <w:r w:rsidR="000916E7" w:rsidRPr="000916E7">
        <w:rPr>
          <w:rFonts w:ascii="Cambria" w:hAnsi="Cambria"/>
          <w:color w:val="000000"/>
        </w:rPr>
        <w:t>S</w:t>
      </w:r>
      <w:r w:rsidRPr="000916E7">
        <w:rPr>
          <w:rFonts w:ascii="Cambria" w:hAnsi="Cambria"/>
          <w:color w:val="000000"/>
        </w:rPr>
        <w:t>erver start</w:t>
      </w:r>
      <w:r w:rsidR="000916E7" w:rsidRPr="000916E7">
        <w:rPr>
          <w:rFonts w:ascii="Cambria" w:hAnsi="Cambria"/>
          <w:color w:val="000000"/>
        </w:rPr>
        <w:t>ed</w:t>
      </w:r>
      <w:r w:rsidRPr="000916E7">
        <w:rPr>
          <w:rFonts w:ascii="Cambria" w:hAnsi="Cambria"/>
          <w:color w:val="000000"/>
        </w:rPr>
        <w:t>,</w:t>
      </w:r>
      <w:r w:rsidR="000916E7">
        <w:rPr>
          <w:rFonts w:ascii="Cambria" w:hAnsi="Cambria"/>
          <w:color w:val="000000"/>
        </w:rPr>
        <w:t xml:space="preserve">, sp_server_diagnostics running in SQL Server determines that  SQL Server system component is in  error state and notifies failover WSFC to initiate a failover, if automatic failover is enabled. </w:t>
      </w:r>
    </w:p>
    <w:p w14:paraId="672DB949" w14:textId="1A9A57CD" w:rsidR="00895FCB" w:rsidRPr="00630165" w:rsidRDefault="00277F86" w:rsidP="00565E10">
      <w:pPr>
        <w:numPr>
          <w:ilvl w:val="0"/>
          <w:numId w:val="2"/>
        </w:numPr>
        <w:spacing w:after="0"/>
      </w:pPr>
      <w:r w:rsidRPr="00EC0C38">
        <w:rPr>
          <w:rFonts w:ascii="Cambria" w:hAnsi="Cambria"/>
          <w:color w:val="000000"/>
        </w:rPr>
        <w:t xml:space="preserve">Sick Spin-lock: After </w:t>
      </w:r>
      <w:r w:rsidR="00610741" w:rsidRPr="00EC0C38">
        <w:rPr>
          <w:rFonts w:ascii="Cambria" w:hAnsi="Cambria"/>
          <w:color w:val="000000"/>
        </w:rPr>
        <w:t xml:space="preserve">an </w:t>
      </w:r>
      <w:r w:rsidRPr="00EC0C38">
        <w:rPr>
          <w:rFonts w:ascii="Cambria" w:hAnsi="Cambria"/>
          <w:color w:val="000000"/>
        </w:rPr>
        <w:t xml:space="preserve">access violation, </w:t>
      </w:r>
      <w:r w:rsidR="00610741" w:rsidRPr="00EC0C38">
        <w:rPr>
          <w:rFonts w:ascii="Cambria" w:hAnsi="Cambria"/>
          <w:color w:val="000000"/>
        </w:rPr>
        <w:t xml:space="preserve">a </w:t>
      </w:r>
      <w:r w:rsidRPr="00EC0C38">
        <w:rPr>
          <w:rFonts w:ascii="Cambria" w:hAnsi="Cambria"/>
          <w:color w:val="000000"/>
        </w:rPr>
        <w:t xml:space="preserve">spin-lock </w:t>
      </w:r>
      <w:r w:rsidR="00610741" w:rsidRPr="00EC0C38">
        <w:rPr>
          <w:rFonts w:ascii="Cambria" w:hAnsi="Cambria"/>
          <w:color w:val="000000"/>
        </w:rPr>
        <w:t xml:space="preserve">is </w:t>
      </w:r>
      <w:r w:rsidRPr="00EC0C38">
        <w:rPr>
          <w:rFonts w:ascii="Cambria" w:hAnsi="Cambria"/>
          <w:color w:val="000000"/>
        </w:rPr>
        <w:t>mark</w:t>
      </w:r>
      <w:r w:rsidR="00610741" w:rsidRPr="00EC0C38">
        <w:rPr>
          <w:rFonts w:ascii="Cambria" w:hAnsi="Cambria"/>
          <w:color w:val="000000"/>
        </w:rPr>
        <w:t>ed</w:t>
      </w:r>
      <w:r w:rsidRPr="00EC0C38">
        <w:rPr>
          <w:rFonts w:ascii="Cambria" w:hAnsi="Cambria"/>
          <w:color w:val="000000"/>
        </w:rPr>
        <w:t xml:space="preserve"> as sick if </w:t>
      </w:r>
      <w:r w:rsidR="00610741" w:rsidRPr="00EC0C38">
        <w:rPr>
          <w:rFonts w:ascii="Cambria" w:hAnsi="Cambria"/>
          <w:color w:val="000000"/>
        </w:rPr>
        <w:t>it</w:t>
      </w:r>
      <w:r w:rsidRPr="00EC0C38">
        <w:rPr>
          <w:rFonts w:ascii="Cambria" w:hAnsi="Cambria"/>
          <w:color w:val="000000"/>
        </w:rPr>
        <w:t xml:space="preserve"> back</w:t>
      </w:r>
      <w:r w:rsidR="00610741" w:rsidRPr="00EC0C38">
        <w:rPr>
          <w:rFonts w:ascii="Cambria" w:hAnsi="Cambria"/>
          <w:color w:val="000000"/>
        </w:rPr>
        <w:t>s</w:t>
      </w:r>
      <w:r w:rsidRPr="00EC0C38">
        <w:rPr>
          <w:rFonts w:ascii="Cambria" w:hAnsi="Cambria"/>
          <w:color w:val="000000"/>
        </w:rPr>
        <w:t xml:space="preserve"> off more than </w:t>
      </w:r>
      <w:r w:rsidR="00610741" w:rsidRPr="00EC0C38">
        <w:rPr>
          <w:rFonts w:ascii="Cambria" w:hAnsi="Cambria"/>
          <w:color w:val="000000"/>
        </w:rPr>
        <w:t xml:space="preserve">three times, which is the </w:t>
      </w:r>
      <w:r w:rsidRPr="00EC0C38">
        <w:rPr>
          <w:rFonts w:ascii="Cambria" w:hAnsi="Cambria"/>
          <w:color w:val="000000"/>
        </w:rPr>
        <w:t xml:space="preserve">threshold. </w:t>
      </w:r>
      <w:r w:rsidR="00EC0C38">
        <w:rPr>
          <w:rFonts w:ascii="Cambria" w:hAnsi="Cambria"/>
          <w:color w:val="000000"/>
        </w:rPr>
        <w:t xml:space="preserve">In this case, sp_server_diagnostics running in SQL Server determines that SQL Server system component is in error state and notifies failover WSFC to initiate a failover, if automatic failover is enabled. </w:t>
      </w:r>
    </w:p>
    <w:p w14:paraId="70847A10" w14:textId="77777777" w:rsidR="00895FCB" w:rsidRDefault="00277F86" w:rsidP="00630165">
      <w:pPr>
        <w:numPr>
          <w:ilvl w:val="0"/>
          <w:numId w:val="2"/>
        </w:numPr>
        <w:spacing w:after="0"/>
      </w:pPr>
      <w:r w:rsidRPr="00565E10">
        <w:rPr>
          <w:rFonts w:ascii="Cambria" w:hAnsi="Cambria"/>
          <w:color w:val="000000"/>
        </w:rPr>
        <w:t xml:space="preserve">Out of Memory: If no memory has been freed in 2 minutes, </w:t>
      </w:r>
      <w:r w:rsidR="00565E10">
        <w:rPr>
          <w:rFonts w:ascii="Cambria" w:hAnsi="Cambria"/>
          <w:color w:val="000000"/>
        </w:rPr>
        <w:t xml:space="preserve">sp_server_diagnostics running in SQL Server determines that SQL Server system component is in  error state and notifies failover WSFC to initiate a failover, if automatic failover is enabled. </w:t>
      </w:r>
    </w:p>
    <w:p w14:paraId="126F0D01" w14:textId="2ED17572" w:rsidR="00565E10" w:rsidRDefault="00277F86" w:rsidP="00630165">
      <w:pPr>
        <w:numPr>
          <w:ilvl w:val="0"/>
          <w:numId w:val="2"/>
        </w:numPr>
        <w:spacing w:after="0"/>
      </w:pPr>
      <w:r w:rsidRPr="00895FCB">
        <w:rPr>
          <w:rFonts w:ascii="Cambria" w:hAnsi="Cambria"/>
          <w:color w:val="000000"/>
        </w:rPr>
        <w:t xml:space="preserve">Unresolved deadlock: </w:t>
      </w:r>
      <w:r w:rsidR="00565E10" w:rsidRPr="00895FCB">
        <w:rPr>
          <w:rFonts w:ascii="Cambria" w:hAnsi="Cambria"/>
          <w:color w:val="000000"/>
        </w:rPr>
        <w:t xml:space="preserve">If </w:t>
      </w:r>
      <w:r w:rsidRPr="00895FCB">
        <w:rPr>
          <w:rFonts w:ascii="Cambria" w:hAnsi="Cambria"/>
          <w:color w:val="000000"/>
        </w:rPr>
        <w:t>sp_server_diagnostics detect</w:t>
      </w:r>
      <w:r w:rsidR="00565E10" w:rsidRPr="00895FCB">
        <w:rPr>
          <w:rFonts w:ascii="Cambria" w:hAnsi="Cambria"/>
          <w:color w:val="000000"/>
        </w:rPr>
        <w:t>s</w:t>
      </w:r>
      <w:r w:rsidRPr="00895FCB">
        <w:rPr>
          <w:rFonts w:ascii="Cambria" w:hAnsi="Cambria"/>
          <w:color w:val="000000"/>
        </w:rPr>
        <w:t xml:space="preserve"> unresolved deadlock from query processing component, </w:t>
      </w:r>
      <w:r w:rsidR="00565E10" w:rsidRPr="00895FCB">
        <w:rPr>
          <w:rFonts w:ascii="Cambria" w:hAnsi="Cambria"/>
          <w:color w:val="000000"/>
        </w:rPr>
        <w:t xml:space="preserve">it determines that SQL Server system component is in error state and notifies failover WSFC to initiate a failover, if automatic failover is enabled. </w:t>
      </w:r>
      <w:r w:rsidRPr="00895FCB">
        <w:rPr>
          <w:rFonts w:ascii="Cambria" w:hAnsi="Cambria"/>
          <w:color w:val="000000"/>
        </w:rPr>
        <w:t xml:space="preserve">Deadlocked scheduler: </w:t>
      </w:r>
      <w:r w:rsidR="00565E10" w:rsidRPr="00895FCB">
        <w:rPr>
          <w:rFonts w:ascii="Cambria" w:hAnsi="Cambria"/>
          <w:color w:val="000000"/>
        </w:rPr>
        <w:t xml:space="preserve">If </w:t>
      </w:r>
      <w:r w:rsidRPr="00895FCB">
        <w:rPr>
          <w:rFonts w:ascii="Cambria" w:hAnsi="Cambria"/>
          <w:color w:val="000000"/>
        </w:rPr>
        <w:t>sp_server_diagnostics detect</w:t>
      </w:r>
      <w:r w:rsidR="00565E10" w:rsidRPr="00895FCB">
        <w:rPr>
          <w:rFonts w:ascii="Cambria" w:hAnsi="Cambria"/>
          <w:color w:val="000000"/>
        </w:rPr>
        <w:t>s</w:t>
      </w:r>
      <w:r w:rsidRPr="00895FCB">
        <w:rPr>
          <w:rFonts w:ascii="Cambria" w:hAnsi="Cambria"/>
          <w:color w:val="000000"/>
        </w:rPr>
        <w:t xml:space="preserve"> deadlocked schedulers from query processing component, </w:t>
      </w:r>
      <w:r w:rsidR="00565E10" w:rsidRPr="00895FCB">
        <w:rPr>
          <w:rFonts w:ascii="Cambria" w:hAnsi="Cambria"/>
          <w:color w:val="000000"/>
        </w:rPr>
        <w:t xml:space="preserve">it determines that SQL Server system component is inerror state and notifies failover WSFC to initiate a failover, if automatic failover is enabled. </w:t>
      </w:r>
    </w:p>
    <w:p w14:paraId="3E0AFBE9" w14:textId="42E066FE" w:rsidR="00A719B4" w:rsidRDefault="00277F86" w:rsidP="00895FCB">
      <w:pPr>
        <w:pStyle w:val="Heading2"/>
      </w:pPr>
      <w:r w:rsidRPr="00565E10">
        <w:t>System Wid</w:t>
      </w:r>
      <w:r w:rsidR="00565E10">
        <w:t>e</w:t>
      </w:r>
      <w:r w:rsidRPr="00565E10">
        <w:t xml:space="preserve"> Issue</w:t>
      </w:r>
      <w:r w:rsidR="00565E10">
        <w:t>s</w:t>
      </w:r>
    </w:p>
    <w:p w14:paraId="466EF67B" w14:textId="007A0F44" w:rsidR="00A719B4" w:rsidRDefault="00277F86">
      <w:pPr>
        <w:numPr>
          <w:ilvl w:val="0"/>
          <w:numId w:val="3"/>
        </w:numPr>
        <w:spacing w:after="0"/>
      </w:pPr>
      <w:r>
        <w:rPr>
          <w:rFonts w:ascii="Cambria" w:hAnsi="Cambria"/>
          <w:color w:val="000000"/>
        </w:rPr>
        <w:t xml:space="preserve">Unexpected crash: SQL </w:t>
      </w:r>
      <w:r w:rsidR="00955C07">
        <w:rPr>
          <w:rFonts w:ascii="Cambria" w:hAnsi="Cambria"/>
          <w:color w:val="000000"/>
        </w:rPr>
        <w:t>S</w:t>
      </w:r>
      <w:r>
        <w:rPr>
          <w:rFonts w:ascii="Cambria" w:hAnsi="Cambria"/>
          <w:color w:val="000000"/>
        </w:rPr>
        <w:t xml:space="preserve">erver service </w:t>
      </w:r>
      <w:r w:rsidR="00955C07">
        <w:rPr>
          <w:rFonts w:ascii="Cambria" w:hAnsi="Cambria"/>
          <w:color w:val="000000"/>
        </w:rPr>
        <w:t xml:space="preserve">was </w:t>
      </w:r>
      <w:r>
        <w:rPr>
          <w:rFonts w:ascii="Cambria" w:hAnsi="Cambria"/>
          <w:color w:val="000000"/>
        </w:rPr>
        <w:t>shut</w:t>
      </w:r>
      <w:r w:rsidR="00955C07">
        <w:rPr>
          <w:rFonts w:ascii="Cambria" w:hAnsi="Cambria"/>
          <w:color w:val="000000"/>
        </w:rPr>
        <w:t xml:space="preserve"> </w:t>
      </w:r>
      <w:r>
        <w:rPr>
          <w:rFonts w:ascii="Cambria" w:hAnsi="Cambria"/>
          <w:color w:val="000000"/>
        </w:rPr>
        <w:t xml:space="preserve">down unexpectedly. In this scenario, SQL </w:t>
      </w:r>
      <w:r w:rsidR="00955C07">
        <w:rPr>
          <w:rFonts w:ascii="Cambria" w:hAnsi="Cambria"/>
          <w:color w:val="000000"/>
        </w:rPr>
        <w:t xml:space="preserve">Server </w:t>
      </w:r>
      <w:r>
        <w:rPr>
          <w:rFonts w:ascii="Cambria" w:hAnsi="Cambria"/>
          <w:color w:val="000000"/>
        </w:rPr>
        <w:t xml:space="preserve">crashed </w:t>
      </w:r>
      <w:r w:rsidR="00955C07">
        <w:rPr>
          <w:rFonts w:ascii="Cambria" w:hAnsi="Cambria"/>
          <w:color w:val="000000"/>
        </w:rPr>
        <w:t>without</w:t>
      </w:r>
      <w:r>
        <w:rPr>
          <w:rFonts w:ascii="Cambria" w:hAnsi="Cambria"/>
          <w:color w:val="000000"/>
        </w:rPr>
        <w:t xml:space="preserve"> error message or exception thrown. Resources host service </w:t>
      </w:r>
      <w:r>
        <w:rPr>
          <w:rFonts w:ascii="Cambria" w:hAnsi="Cambria"/>
          <w:color w:val="000000"/>
        </w:rPr>
        <w:lastRenderedPageBreak/>
        <w:t xml:space="preserve">(rhs.exe) </w:t>
      </w:r>
      <w:r w:rsidR="00955C07">
        <w:rPr>
          <w:rFonts w:ascii="Cambria" w:hAnsi="Cambria"/>
          <w:color w:val="000000"/>
        </w:rPr>
        <w:t>does not</w:t>
      </w:r>
      <w:r>
        <w:rPr>
          <w:rFonts w:ascii="Cambria" w:hAnsi="Cambria"/>
          <w:color w:val="000000"/>
        </w:rPr>
        <w:t xml:space="preserve"> detect lease check from SQL </w:t>
      </w:r>
      <w:r w:rsidR="00955C07">
        <w:rPr>
          <w:rFonts w:ascii="Cambria" w:hAnsi="Cambria"/>
          <w:color w:val="000000"/>
        </w:rPr>
        <w:t xml:space="preserve">Server </w:t>
      </w:r>
      <w:r w:rsidR="005533C4">
        <w:rPr>
          <w:rFonts w:ascii="Cambria" w:hAnsi="Cambria"/>
          <w:color w:val="000000"/>
        </w:rPr>
        <w:t xml:space="preserve">about </w:t>
      </w:r>
      <w:r>
        <w:rPr>
          <w:rFonts w:ascii="Cambria" w:hAnsi="Cambria"/>
          <w:color w:val="000000"/>
        </w:rPr>
        <w:t xml:space="preserve">availability group lease. </w:t>
      </w:r>
      <w:r w:rsidR="005533C4">
        <w:rPr>
          <w:rFonts w:ascii="Cambria" w:hAnsi="Cambria"/>
          <w:color w:val="000000"/>
        </w:rPr>
        <w:t>This</w:t>
      </w:r>
      <w:r>
        <w:rPr>
          <w:rFonts w:ascii="Cambria" w:hAnsi="Cambria"/>
          <w:color w:val="000000"/>
        </w:rPr>
        <w:t xml:space="preserve"> results an AG lease timeout signal to </w:t>
      </w:r>
      <w:r w:rsidR="00955C07">
        <w:rPr>
          <w:rFonts w:ascii="Cambria" w:hAnsi="Cambria"/>
          <w:color w:val="000000"/>
        </w:rPr>
        <w:t>WSFC</w:t>
      </w:r>
      <w:r>
        <w:rPr>
          <w:rFonts w:ascii="Cambria" w:hAnsi="Cambria"/>
          <w:color w:val="000000"/>
        </w:rPr>
        <w:t xml:space="preserve"> and</w:t>
      </w:r>
      <w:r w:rsidR="00955C07">
        <w:rPr>
          <w:rFonts w:ascii="Cambria" w:hAnsi="Cambria"/>
          <w:color w:val="000000"/>
        </w:rPr>
        <w:t xml:space="preserve"> WSFC will</w:t>
      </w:r>
      <w:r>
        <w:rPr>
          <w:rFonts w:ascii="Cambria" w:hAnsi="Cambria"/>
          <w:color w:val="000000"/>
        </w:rPr>
        <w:t xml:space="preserve"> initiate a failover</w:t>
      </w:r>
      <w:r w:rsidR="00955C07">
        <w:rPr>
          <w:rFonts w:ascii="Cambria" w:hAnsi="Cambria"/>
          <w:color w:val="000000"/>
        </w:rPr>
        <w:t xml:space="preserve"> if automatic failover is enabled</w:t>
      </w:r>
      <w:r>
        <w:rPr>
          <w:rFonts w:ascii="Cambria" w:hAnsi="Cambria"/>
          <w:color w:val="000000"/>
        </w:rPr>
        <w:t>.</w:t>
      </w:r>
    </w:p>
    <w:p w14:paraId="5D38D0DC" w14:textId="2C39651B" w:rsidR="00A719B4" w:rsidRDefault="00277F86" w:rsidP="009C08AA">
      <w:pPr>
        <w:numPr>
          <w:ilvl w:val="0"/>
          <w:numId w:val="3"/>
        </w:numPr>
        <w:spacing w:after="0"/>
      </w:pPr>
      <w:r w:rsidRPr="009C08AA">
        <w:rPr>
          <w:rFonts w:ascii="Cambria" w:hAnsi="Cambria"/>
          <w:color w:val="000000"/>
        </w:rPr>
        <w:t xml:space="preserve">Long dump: SQL </w:t>
      </w:r>
      <w:r w:rsidR="009C08AA" w:rsidRPr="003B41B0">
        <w:rPr>
          <w:rFonts w:ascii="Cambria" w:hAnsi="Cambria"/>
          <w:color w:val="000000"/>
        </w:rPr>
        <w:t>S</w:t>
      </w:r>
      <w:r w:rsidRPr="003B41B0">
        <w:rPr>
          <w:rFonts w:ascii="Cambria" w:hAnsi="Cambria"/>
          <w:color w:val="000000"/>
        </w:rPr>
        <w:t xml:space="preserve">erver </w:t>
      </w:r>
      <w:r w:rsidR="009C08AA" w:rsidRPr="003B41B0">
        <w:rPr>
          <w:rFonts w:ascii="Cambria" w:hAnsi="Cambria"/>
          <w:color w:val="000000"/>
        </w:rPr>
        <w:t xml:space="preserve">is </w:t>
      </w:r>
      <w:r w:rsidRPr="003B41B0">
        <w:rPr>
          <w:rFonts w:ascii="Cambria" w:hAnsi="Cambria"/>
          <w:color w:val="000000"/>
        </w:rPr>
        <w:t xml:space="preserve">creating a dump file. During </w:t>
      </w:r>
      <w:r w:rsidR="009C08AA" w:rsidRPr="003B41B0">
        <w:rPr>
          <w:rFonts w:ascii="Cambria" w:hAnsi="Cambria"/>
          <w:color w:val="000000"/>
        </w:rPr>
        <w:t>the process</w:t>
      </w:r>
      <w:r w:rsidRPr="003B41B0">
        <w:rPr>
          <w:rFonts w:ascii="Cambria" w:hAnsi="Cambria"/>
          <w:color w:val="000000"/>
        </w:rPr>
        <w:t xml:space="preserve">, threads handle AG lease </w:t>
      </w:r>
      <w:r w:rsidR="009C08AA" w:rsidRPr="003B41B0">
        <w:rPr>
          <w:rFonts w:ascii="Cambria" w:hAnsi="Cambria"/>
          <w:color w:val="000000"/>
        </w:rPr>
        <w:t xml:space="preserve">are </w:t>
      </w:r>
      <w:r w:rsidRPr="003B41B0">
        <w:rPr>
          <w:rFonts w:ascii="Cambria" w:hAnsi="Cambria"/>
          <w:color w:val="000000"/>
        </w:rPr>
        <w:t>fr</w:t>
      </w:r>
      <w:r w:rsidR="009C08AA" w:rsidRPr="003B41B0">
        <w:rPr>
          <w:rFonts w:ascii="Cambria" w:hAnsi="Cambria"/>
          <w:color w:val="000000"/>
        </w:rPr>
        <w:t>ozen</w:t>
      </w:r>
      <w:r w:rsidRPr="003B41B0">
        <w:rPr>
          <w:rFonts w:ascii="Cambria" w:hAnsi="Cambria"/>
          <w:color w:val="000000"/>
        </w:rPr>
        <w:t xml:space="preserve"> and exceed lease timeout. Resources host service (rhs.exe) </w:t>
      </w:r>
      <w:r w:rsidR="009C08AA" w:rsidRPr="003B41B0">
        <w:rPr>
          <w:rFonts w:ascii="Cambria" w:hAnsi="Cambria"/>
          <w:color w:val="000000"/>
        </w:rPr>
        <w:t xml:space="preserve"> can not</w:t>
      </w:r>
      <w:r w:rsidRPr="003B41B0">
        <w:rPr>
          <w:rFonts w:ascii="Cambria" w:hAnsi="Cambria"/>
          <w:color w:val="000000"/>
        </w:rPr>
        <w:t xml:space="preserve"> detect lease check from SQL </w:t>
      </w:r>
      <w:r w:rsidR="009C08AA" w:rsidRPr="003B41B0">
        <w:rPr>
          <w:rFonts w:ascii="Cambria" w:hAnsi="Cambria"/>
          <w:color w:val="000000"/>
        </w:rPr>
        <w:t xml:space="preserve">Server for </w:t>
      </w:r>
      <w:r w:rsidRPr="003B41B0">
        <w:rPr>
          <w:rFonts w:ascii="Cambria" w:hAnsi="Cambria"/>
          <w:color w:val="000000"/>
        </w:rPr>
        <w:t xml:space="preserve">availability group lease. </w:t>
      </w:r>
      <w:r w:rsidR="009C08AA" w:rsidRPr="003B41B0">
        <w:rPr>
          <w:rFonts w:ascii="Cambria" w:hAnsi="Cambria"/>
          <w:color w:val="000000"/>
        </w:rPr>
        <w:t>This</w:t>
      </w:r>
      <w:r w:rsidR="009C08AA" w:rsidRPr="006C000B">
        <w:rPr>
          <w:rFonts w:ascii="Cambria" w:hAnsi="Cambria"/>
          <w:color w:val="000000"/>
        </w:rPr>
        <w:t xml:space="preserve"> results an AG lease timeout signal to WSFC and WSFC will initiate a failov</w:t>
      </w:r>
      <w:r w:rsidR="009C08AA" w:rsidRPr="0076741F">
        <w:rPr>
          <w:rFonts w:ascii="Cambria" w:hAnsi="Cambria"/>
          <w:color w:val="000000"/>
        </w:rPr>
        <w:t>er if automatic failover is enabled.</w:t>
      </w:r>
      <w:r w:rsidR="003B41B0">
        <w:rPr>
          <w:rFonts w:ascii="Cambria" w:hAnsi="Cambria"/>
          <w:color w:val="000000"/>
        </w:rPr>
        <w:t>Q</w:t>
      </w:r>
      <w:r w:rsidRPr="009C08AA">
        <w:rPr>
          <w:rFonts w:ascii="Cambria" w:hAnsi="Cambria"/>
          <w:color w:val="000000"/>
        </w:rPr>
        <w:t>uorum</w:t>
      </w:r>
      <w:r w:rsidR="003B41B0">
        <w:rPr>
          <w:rFonts w:ascii="Cambria" w:hAnsi="Cambria"/>
          <w:color w:val="000000"/>
        </w:rPr>
        <w:t xml:space="preserve"> loss</w:t>
      </w:r>
      <w:r w:rsidRPr="009C08AA">
        <w:rPr>
          <w:rFonts w:ascii="Cambria" w:hAnsi="Cambria"/>
          <w:color w:val="000000"/>
        </w:rPr>
        <w:t xml:space="preserve">: AG resource </w:t>
      </w:r>
      <w:r w:rsidR="003B41B0">
        <w:rPr>
          <w:rFonts w:ascii="Cambria" w:hAnsi="Cambria"/>
          <w:color w:val="000000"/>
        </w:rPr>
        <w:t xml:space="preserve">is </w:t>
      </w:r>
      <w:r w:rsidRPr="009C08AA">
        <w:rPr>
          <w:rFonts w:ascii="Cambria" w:hAnsi="Cambria"/>
          <w:color w:val="000000"/>
        </w:rPr>
        <w:t>br</w:t>
      </w:r>
      <w:r w:rsidR="003B41B0">
        <w:rPr>
          <w:rFonts w:ascii="Cambria" w:hAnsi="Cambria"/>
          <w:color w:val="000000"/>
        </w:rPr>
        <w:t>ought</w:t>
      </w:r>
      <w:r w:rsidRPr="009C08AA">
        <w:rPr>
          <w:rFonts w:ascii="Cambria" w:hAnsi="Cambria"/>
          <w:color w:val="000000"/>
        </w:rPr>
        <w:t xml:space="preserve"> offline because quorum </w:t>
      </w:r>
      <w:r w:rsidR="003B41B0">
        <w:rPr>
          <w:rFonts w:ascii="Cambria" w:hAnsi="Cambria"/>
          <w:color w:val="000000"/>
        </w:rPr>
        <w:t>i</w:t>
      </w:r>
      <w:r w:rsidRPr="009C08AA">
        <w:rPr>
          <w:rFonts w:ascii="Cambria" w:hAnsi="Cambria"/>
          <w:color w:val="000000"/>
        </w:rPr>
        <w:t xml:space="preserve">s lost. This could </w:t>
      </w:r>
      <w:r w:rsidR="006C000B">
        <w:rPr>
          <w:rFonts w:ascii="Cambria" w:hAnsi="Cambria"/>
          <w:color w:val="000000"/>
        </w:rPr>
        <w:t xml:space="preserve">be </w:t>
      </w:r>
      <w:r w:rsidRPr="009C08AA">
        <w:rPr>
          <w:rFonts w:ascii="Cambria" w:hAnsi="Cambria"/>
          <w:color w:val="000000"/>
        </w:rPr>
        <w:t>due to connectivity issue, but we do not have further evidence to conclude more detail answer.</w:t>
      </w:r>
    </w:p>
    <w:p w14:paraId="67B16521" w14:textId="149066F4" w:rsidR="00A719B4" w:rsidRDefault="00277F86">
      <w:pPr>
        <w:numPr>
          <w:ilvl w:val="0"/>
          <w:numId w:val="3"/>
        </w:numPr>
        <w:spacing w:after="0"/>
      </w:pPr>
      <w:r>
        <w:rPr>
          <w:rFonts w:ascii="Cambria" w:hAnsi="Cambria"/>
          <w:color w:val="000000"/>
        </w:rPr>
        <w:t>Network interface fail</w:t>
      </w:r>
      <w:r w:rsidR="006C000B">
        <w:rPr>
          <w:rFonts w:ascii="Cambria" w:hAnsi="Cambria"/>
          <w:color w:val="000000"/>
        </w:rPr>
        <w:t>ure</w:t>
      </w:r>
      <w:r>
        <w:rPr>
          <w:rFonts w:ascii="Cambria" w:hAnsi="Cambria"/>
          <w:color w:val="000000"/>
        </w:rPr>
        <w:t xml:space="preserve">: </w:t>
      </w:r>
      <w:r w:rsidR="0076741F">
        <w:rPr>
          <w:rFonts w:ascii="Cambria" w:hAnsi="Cambria"/>
          <w:color w:val="000000"/>
        </w:rPr>
        <w:t>N</w:t>
      </w:r>
      <w:r>
        <w:rPr>
          <w:rFonts w:ascii="Cambria" w:hAnsi="Cambria"/>
          <w:color w:val="000000"/>
        </w:rPr>
        <w:t>etwork interface used to communicate between cluster nodes fail</w:t>
      </w:r>
      <w:r w:rsidR="0076741F">
        <w:rPr>
          <w:rFonts w:ascii="Cambria" w:hAnsi="Cambria"/>
          <w:color w:val="000000"/>
        </w:rPr>
        <w:t>s</w:t>
      </w:r>
      <w:r>
        <w:rPr>
          <w:rFonts w:ascii="Cambria" w:hAnsi="Cambria"/>
          <w:color w:val="000000"/>
        </w:rPr>
        <w:t xml:space="preserve">. </w:t>
      </w:r>
      <w:r w:rsidR="0076741F">
        <w:rPr>
          <w:rFonts w:ascii="Cambria" w:hAnsi="Cambria"/>
          <w:color w:val="000000"/>
        </w:rPr>
        <w:t>P</w:t>
      </w:r>
      <w:r>
        <w:rPr>
          <w:rFonts w:ascii="Cambria" w:hAnsi="Cambria"/>
          <w:color w:val="000000"/>
        </w:rPr>
        <w:t xml:space="preserve">rimary and secondary </w:t>
      </w:r>
      <w:r w:rsidR="0076741F">
        <w:rPr>
          <w:rFonts w:ascii="Cambria" w:hAnsi="Cambria"/>
          <w:color w:val="000000"/>
        </w:rPr>
        <w:t xml:space="preserve">replicas </w:t>
      </w:r>
      <w:r>
        <w:rPr>
          <w:rFonts w:ascii="Cambria" w:hAnsi="Cambria"/>
          <w:color w:val="000000"/>
        </w:rPr>
        <w:t xml:space="preserve">cannot communicate. </w:t>
      </w:r>
      <w:r w:rsidR="0076741F" w:rsidRPr="006C000B">
        <w:rPr>
          <w:rFonts w:ascii="Cambria" w:hAnsi="Cambria"/>
          <w:color w:val="000000"/>
        </w:rPr>
        <w:t xml:space="preserve">WSFC </w:t>
      </w:r>
      <w:r>
        <w:rPr>
          <w:rFonts w:ascii="Cambria" w:hAnsi="Cambria"/>
          <w:color w:val="000000"/>
        </w:rPr>
        <w:t xml:space="preserve">will initiate quorum vote and determine a new primary </w:t>
      </w:r>
      <w:r w:rsidR="0076741F">
        <w:rPr>
          <w:rFonts w:ascii="Cambria" w:hAnsi="Cambria"/>
          <w:color w:val="000000"/>
        </w:rPr>
        <w:t xml:space="preserve">to </w:t>
      </w:r>
      <w:r>
        <w:rPr>
          <w:rFonts w:ascii="Cambria" w:hAnsi="Cambria"/>
          <w:color w:val="000000"/>
        </w:rPr>
        <w:t>fail</w:t>
      </w:r>
      <w:r w:rsidR="0076741F">
        <w:rPr>
          <w:rFonts w:ascii="Cambria" w:hAnsi="Cambria"/>
          <w:color w:val="000000"/>
        </w:rPr>
        <w:t xml:space="preserve"> </w:t>
      </w:r>
      <w:r>
        <w:rPr>
          <w:rFonts w:ascii="Cambria" w:hAnsi="Cambria"/>
          <w:color w:val="000000"/>
        </w:rPr>
        <w:t>over to.</w:t>
      </w:r>
    </w:p>
    <w:p w14:paraId="1B81A1B2" w14:textId="37B35124" w:rsidR="00A719B4" w:rsidRDefault="00277F86">
      <w:pPr>
        <w:numPr>
          <w:ilvl w:val="0"/>
          <w:numId w:val="3"/>
        </w:numPr>
        <w:spacing w:after="0"/>
      </w:pPr>
      <w:r>
        <w:rPr>
          <w:rFonts w:ascii="Cambria" w:hAnsi="Cambria"/>
          <w:color w:val="000000"/>
        </w:rPr>
        <w:t>Cluster disk fail</w:t>
      </w:r>
      <w:r w:rsidR="00977409">
        <w:rPr>
          <w:rFonts w:ascii="Cambria" w:hAnsi="Cambria"/>
          <w:color w:val="000000"/>
        </w:rPr>
        <w:t>ure</w:t>
      </w:r>
      <w:r>
        <w:rPr>
          <w:rFonts w:ascii="Cambria" w:hAnsi="Cambria"/>
          <w:color w:val="000000"/>
        </w:rPr>
        <w:t xml:space="preserve">: </w:t>
      </w:r>
      <w:commentRangeStart w:id="5"/>
      <w:r>
        <w:rPr>
          <w:rFonts w:ascii="Cambria" w:hAnsi="Cambria"/>
          <w:color w:val="000000"/>
        </w:rPr>
        <w:t>Network interface used to communicate between cluster nodes failed. It results nodes between primary and secondary cannot communicate. Cluster will initiate quorum vote and determine a new primary failover to.</w:t>
      </w:r>
      <w:commentRangeEnd w:id="5"/>
      <w:r w:rsidR="00977409">
        <w:rPr>
          <w:rStyle w:val="CommentReference"/>
        </w:rPr>
        <w:commentReference w:id="5"/>
      </w:r>
    </w:p>
    <w:p w14:paraId="5724E30F" w14:textId="22E4FCF4" w:rsidR="00A719B4" w:rsidRDefault="00277F86">
      <w:pPr>
        <w:numPr>
          <w:ilvl w:val="0"/>
          <w:numId w:val="3"/>
        </w:numPr>
        <w:spacing w:after="0"/>
      </w:pPr>
      <w:r>
        <w:rPr>
          <w:rFonts w:ascii="Cambria" w:hAnsi="Cambria"/>
          <w:color w:val="000000"/>
        </w:rPr>
        <w:t xml:space="preserve">Cluster Service halted: </w:t>
      </w:r>
      <w:r w:rsidR="00521362">
        <w:rPr>
          <w:rFonts w:ascii="Cambria" w:hAnsi="Cambria"/>
          <w:color w:val="000000"/>
        </w:rPr>
        <w:t>C</w:t>
      </w:r>
      <w:r>
        <w:rPr>
          <w:rFonts w:ascii="Cambria" w:hAnsi="Cambria"/>
          <w:color w:val="000000"/>
        </w:rPr>
        <w:t xml:space="preserve">luster service on primary was halted, </w:t>
      </w:r>
      <w:r w:rsidR="00521362">
        <w:rPr>
          <w:rFonts w:ascii="Cambria" w:hAnsi="Cambria"/>
          <w:color w:val="000000"/>
        </w:rPr>
        <w:t xml:space="preserve">resulting in </w:t>
      </w:r>
      <w:r>
        <w:rPr>
          <w:rFonts w:ascii="Cambria" w:hAnsi="Cambria"/>
          <w:color w:val="000000"/>
        </w:rPr>
        <w:t xml:space="preserve"> </w:t>
      </w:r>
      <w:r w:rsidR="00521362">
        <w:rPr>
          <w:rFonts w:ascii="Cambria" w:hAnsi="Cambria"/>
          <w:color w:val="000000"/>
        </w:rPr>
        <w:t>primary unable to</w:t>
      </w:r>
      <w:r>
        <w:rPr>
          <w:rFonts w:ascii="Cambria" w:hAnsi="Cambria"/>
          <w:color w:val="000000"/>
        </w:rPr>
        <w:t xml:space="preserve"> communicate with other nodes in the cluster. Cluster will initiate quorum vote and determine a new primary</w:t>
      </w:r>
      <w:r w:rsidR="00521362">
        <w:rPr>
          <w:rFonts w:ascii="Cambria" w:hAnsi="Cambria"/>
          <w:color w:val="000000"/>
        </w:rPr>
        <w:t xml:space="preserve"> to</w:t>
      </w:r>
      <w:r>
        <w:rPr>
          <w:rFonts w:ascii="Cambria" w:hAnsi="Cambria"/>
          <w:color w:val="000000"/>
        </w:rPr>
        <w:t xml:space="preserve"> fail</w:t>
      </w:r>
      <w:r w:rsidR="00521362">
        <w:rPr>
          <w:rFonts w:ascii="Cambria" w:hAnsi="Cambria"/>
          <w:color w:val="000000"/>
        </w:rPr>
        <w:t xml:space="preserve"> </w:t>
      </w:r>
      <w:r>
        <w:rPr>
          <w:rFonts w:ascii="Cambria" w:hAnsi="Cambria"/>
          <w:color w:val="000000"/>
        </w:rPr>
        <w:t>over to.</w:t>
      </w:r>
    </w:p>
    <w:p w14:paraId="3D279589" w14:textId="13AE68AC" w:rsidR="00A719B4" w:rsidRDefault="00277F86">
      <w:pPr>
        <w:numPr>
          <w:ilvl w:val="0"/>
          <w:numId w:val="3"/>
        </w:numPr>
        <w:spacing w:after="0"/>
      </w:pPr>
      <w:r>
        <w:rPr>
          <w:rFonts w:ascii="Cambria" w:hAnsi="Cambria"/>
          <w:color w:val="000000"/>
        </w:rPr>
        <w:t xml:space="preserve">Node offline: When primary node </w:t>
      </w:r>
      <w:r w:rsidR="001C5BA9">
        <w:rPr>
          <w:rFonts w:ascii="Cambria" w:hAnsi="Cambria"/>
          <w:color w:val="000000"/>
        </w:rPr>
        <w:t xml:space="preserve">is </w:t>
      </w:r>
      <w:r>
        <w:rPr>
          <w:rFonts w:ascii="Cambria" w:hAnsi="Cambria"/>
          <w:color w:val="000000"/>
        </w:rPr>
        <w:t>frozen</w:t>
      </w:r>
      <w:r w:rsidR="001C5BA9">
        <w:rPr>
          <w:rFonts w:ascii="Cambria" w:hAnsi="Cambria"/>
          <w:color w:val="000000"/>
        </w:rPr>
        <w:t xml:space="preserve"> or</w:t>
      </w:r>
      <w:r w:rsidR="00895FCB">
        <w:rPr>
          <w:rFonts w:ascii="Cambria" w:hAnsi="Cambria"/>
          <w:color w:val="000000"/>
        </w:rPr>
        <w:t xml:space="preserve"> </w:t>
      </w:r>
      <w:r>
        <w:rPr>
          <w:rFonts w:ascii="Cambria" w:hAnsi="Cambria"/>
          <w:color w:val="000000"/>
        </w:rPr>
        <w:t>los</w:t>
      </w:r>
      <w:r w:rsidR="001C5BA9">
        <w:rPr>
          <w:rFonts w:ascii="Cambria" w:hAnsi="Cambria"/>
          <w:color w:val="000000"/>
        </w:rPr>
        <w:t>es</w:t>
      </w:r>
      <w:r>
        <w:rPr>
          <w:rFonts w:ascii="Cambria" w:hAnsi="Cambria"/>
          <w:color w:val="000000"/>
        </w:rPr>
        <w:t xml:space="preserve"> power, </w:t>
      </w:r>
      <w:r w:rsidR="001C5BA9">
        <w:rPr>
          <w:rFonts w:ascii="Cambria" w:hAnsi="Cambria"/>
          <w:color w:val="000000"/>
        </w:rPr>
        <w:t>WSFC</w:t>
      </w:r>
      <w:r>
        <w:rPr>
          <w:rFonts w:ascii="Cambria" w:hAnsi="Cambria"/>
          <w:color w:val="000000"/>
        </w:rPr>
        <w:t xml:space="preserve"> los</w:t>
      </w:r>
      <w:r w:rsidR="001C5BA9">
        <w:rPr>
          <w:rFonts w:ascii="Cambria" w:hAnsi="Cambria"/>
          <w:color w:val="000000"/>
        </w:rPr>
        <w:t>es</w:t>
      </w:r>
      <w:r>
        <w:rPr>
          <w:rFonts w:ascii="Cambria" w:hAnsi="Cambria"/>
          <w:color w:val="000000"/>
        </w:rPr>
        <w:t xml:space="preserve"> connection from </w:t>
      </w:r>
      <w:r w:rsidR="001C5BA9">
        <w:rPr>
          <w:rFonts w:ascii="Cambria" w:hAnsi="Cambria"/>
          <w:color w:val="000000"/>
        </w:rPr>
        <w:t xml:space="preserve">and to the </w:t>
      </w:r>
      <w:r w:rsidR="00895FCB">
        <w:rPr>
          <w:rFonts w:ascii="Cambria" w:hAnsi="Cambria"/>
          <w:color w:val="000000"/>
        </w:rPr>
        <w:t xml:space="preserve">primary. </w:t>
      </w:r>
      <w:r>
        <w:rPr>
          <w:rFonts w:ascii="Cambria" w:hAnsi="Cambria"/>
          <w:color w:val="000000"/>
        </w:rPr>
        <w:t>Failover cluster decide to initiate failover and pick a primary from other possible nodes.</w:t>
      </w:r>
    </w:p>
    <w:p w14:paraId="01DF1609" w14:textId="77777777" w:rsidR="001C5BA9" w:rsidRDefault="001C5BA9">
      <w:pPr>
        <w:spacing w:after="0"/>
        <w:ind w:left="120"/>
        <w:rPr>
          <w:rFonts w:ascii="Cambria" w:hAnsi="Cambria"/>
          <w:b/>
          <w:color w:val="000000"/>
        </w:rPr>
      </w:pPr>
    </w:p>
    <w:p w14:paraId="19809DED" w14:textId="5C186564" w:rsidR="001C5BA9" w:rsidRDefault="001C5BA9">
      <w:pPr>
        <w:spacing w:after="0"/>
        <w:ind w:left="120"/>
        <w:rPr>
          <w:rFonts w:ascii="Cambria" w:hAnsi="Cambria"/>
          <w:b/>
          <w:color w:val="000000"/>
        </w:rPr>
      </w:pPr>
    </w:p>
    <w:p w14:paraId="2EF68FA3" w14:textId="05949E23" w:rsidR="004A13D1" w:rsidRPr="00895FCB" w:rsidRDefault="004A13D1">
      <w:pPr>
        <w:spacing w:after="0"/>
        <w:ind w:left="120"/>
        <w:rPr>
          <w:rFonts w:ascii="Cambria" w:hAnsi="Cambria"/>
          <w:color w:val="000000"/>
        </w:rPr>
      </w:pPr>
      <w:r>
        <w:rPr>
          <w:rFonts w:ascii="Cambria" w:hAnsi="Cambria"/>
          <w:color w:val="000000"/>
        </w:rPr>
        <w:t xml:space="preserve">In some </w:t>
      </w:r>
      <w:r w:rsidR="00895FCB">
        <w:rPr>
          <w:rFonts w:ascii="Cambria" w:hAnsi="Cambria"/>
          <w:color w:val="000000"/>
        </w:rPr>
        <w:t>situations,</w:t>
      </w:r>
      <w:r>
        <w:rPr>
          <w:rFonts w:ascii="Cambria" w:hAnsi="Cambria"/>
          <w:color w:val="000000"/>
        </w:rPr>
        <w:t xml:space="preserve"> the analysis tool can only provide a best guess or estimate on the failover reason.</w:t>
      </w:r>
    </w:p>
    <w:p w14:paraId="32A06F81" w14:textId="61103543" w:rsidR="00A719B4" w:rsidRDefault="004A13D1" w:rsidP="00895FCB">
      <w:pPr>
        <w:pStyle w:val="Heading2"/>
      </w:pPr>
      <w:r>
        <w:t>Best e</w:t>
      </w:r>
      <w:r w:rsidR="00277F86">
        <w:t xml:space="preserve">stimate </w:t>
      </w:r>
    </w:p>
    <w:p w14:paraId="4FE26D52" w14:textId="2B04F109" w:rsidR="00A719B4" w:rsidRDefault="00277F86">
      <w:pPr>
        <w:numPr>
          <w:ilvl w:val="0"/>
          <w:numId w:val="4"/>
        </w:numPr>
        <w:spacing w:after="0"/>
      </w:pPr>
      <w:r>
        <w:rPr>
          <w:rFonts w:ascii="Cambria" w:hAnsi="Cambria"/>
          <w:color w:val="000000"/>
        </w:rPr>
        <w:t xml:space="preserve">High CPU </w:t>
      </w:r>
      <w:r w:rsidR="004A13D1">
        <w:rPr>
          <w:rFonts w:ascii="Cambria" w:hAnsi="Cambria"/>
          <w:color w:val="000000"/>
        </w:rPr>
        <w:t>u</w:t>
      </w:r>
      <w:r>
        <w:rPr>
          <w:rFonts w:ascii="Cambria" w:hAnsi="Cambria"/>
          <w:color w:val="000000"/>
        </w:rPr>
        <w:t xml:space="preserve">tilization: System </w:t>
      </w:r>
      <w:r w:rsidR="004A13D1">
        <w:rPr>
          <w:rFonts w:ascii="Cambria" w:hAnsi="Cambria"/>
          <w:color w:val="000000"/>
        </w:rPr>
        <w:t xml:space="preserve">wide </w:t>
      </w:r>
      <w:r>
        <w:rPr>
          <w:rFonts w:ascii="Cambria" w:hAnsi="Cambria"/>
          <w:color w:val="000000"/>
        </w:rPr>
        <w:t>performance issue cause</w:t>
      </w:r>
      <w:r w:rsidR="004A13D1">
        <w:rPr>
          <w:rFonts w:ascii="Cambria" w:hAnsi="Cambria"/>
          <w:color w:val="000000"/>
        </w:rPr>
        <w:t>s</w:t>
      </w:r>
      <w:r>
        <w:rPr>
          <w:rFonts w:ascii="Cambria" w:hAnsi="Cambria"/>
          <w:color w:val="000000"/>
        </w:rPr>
        <w:t xml:space="preserve"> SQL Server service </w:t>
      </w:r>
      <w:r w:rsidR="004A13D1">
        <w:rPr>
          <w:rFonts w:ascii="Cambria" w:hAnsi="Cambria"/>
          <w:color w:val="000000"/>
        </w:rPr>
        <w:t xml:space="preserve">unable </w:t>
      </w:r>
      <w:r>
        <w:rPr>
          <w:rFonts w:ascii="Cambria" w:hAnsi="Cambria"/>
          <w:color w:val="000000"/>
        </w:rPr>
        <w:t>respon</w:t>
      </w:r>
      <w:r w:rsidR="004A13D1">
        <w:rPr>
          <w:rFonts w:ascii="Cambria" w:hAnsi="Cambria"/>
          <w:color w:val="000000"/>
        </w:rPr>
        <w:t>d</w:t>
      </w:r>
      <w:r>
        <w:rPr>
          <w:rFonts w:ascii="Cambria" w:hAnsi="Cambria"/>
          <w:color w:val="000000"/>
        </w:rPr>
        <w:t xml:space="preserve"> to AG lease handler. It is possible that other process or SQL </w:t>
      </w:r>
      <w:r w:rsidR="004A13D1">
        <w:rPr>
          <w:rFonts w:ascii="Cambria" w:hAnsi="Cambria"/>
          <w:color w:val="000000"/>
        </w:rPr>
        <w:t xml:space="preserve">Server is </w:t>
      </w:r>
      <w:r>
        <w:rPr>
          <w:rFonts w:ascii="Cambria" w:hAnsi="Cambria"/>
          <w:color w:val="000000"/>
        </w:rPr>
        <w:t>tak</w:t>
      </w:r>
      <w:r w:rsidR="004A13D1">
        <w:rPr>
          <w:rFonts w:ascii="Cambria" w:hAnsi="Cambria"/>
          <w:color w:val="000000"/>
        </w:rPr>
        <w:t>ing</w:t>
      </w:r>
      <w:r>
        <w:rPr>
          <w:rFonts w:ascii="Cambria" w:hAnsi="Cambria"/>
          <w:color w:val="000000"/>
        </w:rPr>
        <w:t xml:space="preserve"> 100% </w:t>
      </w:r>
      <w:r w:rsidR="004A13D1">
        <w:rPr>
          <w:rFonts w:ascii="Cambria" w:hAnsi="Cambria"/>
          <w:color w:val="000000"/>
        </w:rPr>
        <w:t>CPU</w:t>
      </w:r>
      <w:r>
        <w:rPr>
          <w:rFonts w:ascii="Cambria" w:hAnsi="Cambria"/>
          <w:color w:val="000000"/>
        </w:rPr>
        <w:t xml:space="preserve"> resource for a long time.</w:t>
      </w:r>
    </w:p>
    <w:p w14:paraId="468D37F8" w14:textId="0113A295" w:rsidR="004A13D1" w:rsidRDefault="00277F86" w:rsidP="004A13D1">
      <w:pPr>
        <w:numPr>
          <w:ilvl w:val="0"/>
          <w:numId w:val="4"/>
        </w:numPr>
        <w:spacing w:after="0"/>
      </w:pPr>
      <w:r>
        <w:rPr>
          <w:rFonts w:ascii="Cambria" w:hAnsi="Cambria"/>
          <w:color w:val="000000"/>
        </w:rPr>
        <w:t>High I</w:t>
      </w:r>
      <w:r w:rsidR="004A13D1">
        <w:rPr>
          <w:rFonts w:ascii="Cambria" w:hAnsi="Cambria"/>
          <w:color w:val="000000"/>
        </w:rPr>
        <w:t>/</w:t>
      </w:r>
      <w:r>
        <w:rPr>
          <w:rFonts w:ascii="Cambria" w:hAnsi="Cambria"/>
          <w:color w:val="000000"/>
        </w:rPr>
        <w:t xml:space="preserve">O: </w:t>
      </w:r>
      <w:r w:rsidR="004A13D1">
        <w:rPr>
          <w:rFonts w:ascii="Cambria" w:hAnsi="Cambria"/>
          <w:color w:val="000000"/>
        </w:rPr>
        <w:t>System wide performance issue causes SQL Server service unable respond to AG lease handler. It is possible that other process or SQL Server has high I/O requests for a long time.</w:t>
      </w:r>
    </w:p>
    <w:p w14:paraId="3C88CB3D" w14:textId="289DBDF5" w:rsidR="00A719B4" w:rsidRDefault="00A719B4" w:rsidP="00895FCB">
      <w:pPr>
        <w:spacing w:after="0"/>
        <w:ind w:left="960"/>
      </w:pPr>
    </w:p>
    <w:p w14:paraId="66E9C4F1" w14:textId="77777777" w:rsidR="00A719B4" w:rsidRDefault="00277F86">
      <w:pPr>
        <w:spacing w:after="0"/>
        <w:ind w:left="120"/>
      </w:pPr>
      <w:r>
        <w:br/>
      </w:r>
    </w:p>
    <w:p w14:paraId="31352CF7" w14:textId="77777777" w:rsidR="00A719B4" w:rsidRDefault="00277F86">
      <w:pPr>
        <w:spacing w:after="0"/>
        <w:ind w:left="120"/>
      </w:pPr>
      <w:r>
        <w:br/>
      </w:r>
    </w:p>
    <w:sectPr w:rsidR="00A719B4">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i Zhang (SQL)" w:date="2017-12-21T16:54:00Z" w:initials="LZ(">
    <w:p w14:paraId="297D7222" w14:textId="77777777" w:rsidR="00610741" w:rsidRDefault="00610741">
      <w:pPr>
        <w:pStyle w:val="CommentText"/>
      </w:pPr>
      <w:r>
        <w:rPr>
          <w:rStyle w:val="CommentReference"/>
        </w:rPr>
        <w:annotationRef/>
      </w:r>
      <w:r>
        <w:t>Since we are talking about subfolder here, do you need to give the parent folder name? I suggest we remove it.</w:t>
      </w:r>
    </w:p>
  </w:comment>
  <w:comment w:id="4" w:author="Ze Chen" w:date="2018-01-01T17:17:00Z" w:initials="ZC">
    <w:p w14:paraId="27C089C8" w14:textId="02564074" w:rsidR="00352937" w:rsidRDefault="00352937">
      <w:pPr>
        <w:pStyle w:val="CommentText"/>
      </w:pPr>
      <w:r>
        <w:rPr>
          <w:rStyle w:val="CommentReference"/>
        </w:rPr>
        <w:annotationRef/>
      </w:r>
      <w:r>
        <w:t xml:space="preserve">I think we should leave parent folder name. Just indicates how Data folder looks like. </w:t>
      </w:r>
    </w:p>
  </w:comment>
  <w:comment w:id="5" w:author="Li Zhang (SQL)" w:date="2017-12-21T17:45:00Z" w:initials="LZ(">
    <w:p w14:paraId="6CA1C388" w14:textId="55475FFF" w:rsidR="00977409" w:rsidRDefault="00977409">
      <w:pPr>
        <w:pStyle w:val="CommentText"/>
      </w:pPr>
      <w:r>
        <w:rPr>
          <w:rStyle w:val="CommentReference"/>
        </w:rPr>
        <w:annotationRef/>
      </w:r>
      <w:r>
        <w:t>I think this is your copy and paste error.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7D7222" w15:done="0"/>
  <w15:commentEx w15:paraId="27C089C8" w15:paraIdParent="297D7222" w15:done="0"/>
  <w15:commentEx w15:paraId="6CA1C3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7D7222" w16cid:durableId="1DE665CE"/>
  <w16cid:commentId w16cid:paraId="6CA1C388" w16cid:durableId="1DE671C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B0C99" w14:textId="77777777" w:rsidR="005042A7" w:rsidRDefault="005042A7" w:rsidP="00C93F7C">
      <w:pPr>
        <w:spacing w:after="0" w:line="240" w:lineRule="auto"/>
      </w:pPr>
      <w:r>
        <w:separator/>
      </w:r>
    </w:p>
  </w:endnote>
  <w:endnote w:type="continuationSeparator" w:id="0">
    <w:p w14:paraId="2DB3B08D" w14:textId="77777777" w:rsidR="005042A7" w:rsidRDefault="005042A7" w:rsidP="00C93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1FB67" w14:textId="77777777" w:rsidR="005042A7" w:rsidRDefault="005042A7" w:rsidP="00C93F7C">
      <w:pPr>
        <w:spacing w:after="0" w:line="240" w:lineRule="auto"/>
      </w:pPr>
      <w:r>
        <w:separator/>
      </w:r>
    </w:p>
  </w:footnote>
  <w:footnote w:type="continuationSeparator" w:id="0">
    <w:p w14:paraId="1FAD88BC" w14:textId="77777777" w:rsidR="005042A7" w:rsidRDefault="005042A7" w:rsidP="00C93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F6E6C"/>
    <w:multiLevelType w:val="multilevel"/>
    <w:tmpl w:val="EAC2BEB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8B619A"/>
    <w:multiLevelType w:val="hybridMultilevel"/>
    <w:tmpl w:val="16F07B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387D4091"/>
    <w:multiLevelType w:val="hybridMultilevel"/>
    <w:tmpl w:val="7E8AE43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3CA53622"/>
    <w:multiLevelType w:val="hybridMultilevel"/>
    <w:tmpl w:val="DB8E7FB8"/>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4" w15:restartNumberingAfterBreak="0">
    <w:nsid w:val="53286163"/>
    <w:multiLevelType w:val="multilevel"/>
    <w:tmpl w:val="C35E837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29511F5"/>
    <w:multiLevelType w:val="multilevel"/>
    <w:tmpl w:val="409C2EFE"/>
    <w:lvl w:ilvl="0">
      <w:start w:val="1"/>
      <w:numFmt w:val="bullet"/>
      <w:lvlText w:val=""/>
      <w:lvlJc w:val="left"/>
      <w:pPr>
        <w:ind w:left="15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B374A56"/>
    <w:multiLevelType w:val="hybridMultilevel"/>
    <w:tmpl w:val="FFAAC7C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7ED74632"/>
    <w:multiLevelType w:val="multilevel"/>
    <w:tmpl w:val="62967A1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0"/>
  </w:num>
  <w:num w:numId="4">
    <w:abstractNumId w:val="7"/>
  </w:num>
  <w:num w:numId="5">
    <w:abstractNumId w:val="3"/>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e Chen">
    <w15:presenceInfo w15:providerId="AD" w15:userId="S-1-5-21-2127521184-1604012920-1887927527-21444962"/>
  </w15:person>
  <w15:person w15:author="Li Zhang (SQL)">
    <w15:presenceInfo w15:providerId="AD" w15:userId="S-1-5-21-2127521184-1604012920-1887927527-388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9B4"/>
    <w:rsid w:val="00002854"/>
    <w:rsid w:val="000916E7"/>
    <w:rsid w:val="00092026"/>
    <w:rsid w:val="00122C6C"/>
    <w:rsid w:val="001722D2"/>
    <w:rsid w:val="001C5BA9"/>
    <w:rsid w:val="00231BB2"/>
    <w:rsid w:val="00277F86"/>
    <w:rsid w:val="002A0262"/>
    <w:rsid w:val="002C6613"/>
    <w:rsid w:val="002D141F"/>
    <w:rsid w:val="002D6428"/>
    <w:rsid w:val="003139C0"/>
    <w:rsid w:val="00352937"/>
    <w:rsid w:val="0038422A"/>
    <w:rsid w:val="003B41B0"/>
    <w:rsid w:val="00415EFF"/>
    <w:rsid w:val="00437884"/>
    <w:rsid w:val="004A13D1"/>
    <w:rsid w:val="004A3A76"/>
    <w:rsid w:val="005042A7"/>
    <w:rsid w:val="00513308"/>
    <w:rsid w:val="00521362"/>
    <w:rsid w:val="005533C4"/>
    <w:rsid w:val="00565E10"/>
    <w:rsid w:val="005A05BF"/>
    <w:rsid w:val="005A2CEC"/>
    <w:rsid w:val="005A5938"/>
    <w:rsid w:val="005C3EA4"/>
    <w:rsid w:val="005D6F5A"/>
    <w:rsid w:val="005F46C3"/>
    <w:rsid w:val="00610741"/>
    <w:rsid w:val="00630165"/>
    <w:rsid w:val="00666850"/>
    <w:rsid w:val="00691B1D"/>
    <w:rsid w:val="006C000B"/>
    <w:rsid w:val="00735A52"/>
    <w:rsid w:val="00745746"/>
    <w:rsid w:val="0076741F"/>
    <w:rsid w:val="008042DC"/>
    <w:rsid w:val="00840096"/>
    <w:rsid w:val="00895FCB"/>
    <w:rsid w:val="00915DEE"/>
    <w:rsid w:val="00923940"/>
    <w:rsid w:val="00955C07"/>
    <w:rsid w:val="0097218E"/>
    <w:rsid w:val="00977409"/>
    <w:rsid w:val="009A2D04"/>
    <w:rsid w:val="009A66A8"/>
    <w:rsid w:val="009C08AA"/>
    <w:rsid w:val="009C489D"/>
    <w:rsid w:val="009C549C"/>
    <w:rsid w:val="009E0FE3"/>
    <w:rsid w:val="009F1F7A"/>
    <w:rsid w:val="00A053E2"/>
    <w:rsid w:val="00A05ABB"/>
    <w:rsid w:val="00A07CDD"/>
    <w:rsid w:val="00A20F44"/>
    <w:rsid w:val="00A719B4"/>
    <w:rsid w:val="00AB10C8"/>
    <w:rsid w:val="00AD0A77"/>
    <w:rsid w:val="00AD25C0"/>
    <w:rsid w:val="00BB6FCA"/>
    <w:rsid w:val="00BC26F2"/>
    <w:rsid w:val="00C75613"/>
    <w:rsid w:val="00C93A0B"/>
    <w:rsid w:val="00C93F7C"/>
    <w:rsid w:val="00CC4D62"/>
    <w:rsid w:val="00CF7761"/>
    <w:rsid w:val="00D03804"/>
    <w:rsid w:val="00D043A5"/>
    <w:rsid w:val="00D3616E"/>
    <w:rsid w:val="00D7614D"/>
    <w:rsid w:val="00DA18BC"/>
    <w:rsid w:val="00DE2989"/>
    <w:rsid w:val="00E37DFF"/>
    <w:rsid w:val="00EB1AD5"/>
    <w:rsid w:val="00EC0C38"/>
    <w:rsid w:val="00EC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D8EBD4"/>
  <w15:docId w15:val="{8766EAAF-FC32-4E3B-B7E7-15D8B064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5B9BD5" w:themeColor="accent1"/>
      <w:sz w:val="18"/>
      <w:szCs w:val="18"/>
    </w:rPr>
  </w:style>
  <w:style w:type="paragraph" w:styleId="Footer">
    <w:name w:val="footer"/>
    <w:basedOn w:val="Normal"/>
    <w:link w:val="FooterChar"/>
    <w:uiPriority w:val="99"/>
    <w:unhideWhenUsed/>
    <w:rsid w:val="00C93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F7C"/>
  </w:style>
  <w:style w:type="paragraph" w:styleId="BalloonText">
    <w:name w:val="Balloon Text"/>
    <w:basedOn w:val="Normal"/>
    <w:link w:val="BalloonTextChar"/>
    <w:uiPriority w:val="99"/>
    <w:semiHidden/>
    <w:unhideWhenUsed/>
    <w:rsid w:val="00C93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7C"/>
    <w:rPr>
      <w:rFonts w:ascii="Segoe UI" w:hAnsi="Segoe UI" w:cs="Segoe UI"/>
      <w:sz w:val="18"/>
      <w:szCs w:val="18"/>
    </w:rPr>
  </w:style>
  <w:style w:type="paragraph" w:styleId="ListParagraph">
    <w:name w:val="List Paragraph"/>
    <w:basedOn w:val="Normal"/>
    <w:uiPriority w:val="99"/>
    <w:rsid w:val="008042DC"/>
    <w:pPr>
      <w:ind w:left="720"/>
      <w:contextualSpacing/>
    </w:pPr>
  </w:style>
  <w:style w:type="character" w:styleId="CommentReference">
    <w:name w:val="annotation reference"/>
    <w:basedOn w:val="DefaultParagraphFont"/>
    <w:uiPriority w:val="99"/>
    <w:semiHidden/>
    <w:unhideWhenUsed/>
    <w:rsid w:val="005C3EA4"/>
    <w:rPr>
      <w:sz w:val="16"/>
      <w:szCs w:val="16"/>
    </w:rPr>
  </w:style>
  <w:style w:type="paragraph" w:styleId="CommentText">
    <w:name w:val="annotation text"/>
    <w:basedOn w:val="Normal"/>
    <w:link w:val="CommentTextChar"/>
    <w:uiPriority w:val="99"/>
    <w:semiHidden/>
    <w:unhideWhenUsed/>
    <w:rsid w:val="005C3EA4"/>
    <w:pPr>
      <w:spacing w:line="240" w:lineRule="auto"/>
    </w:pPr>
    <w:rPr>
      <w:sz w:val="20"/>
      <w:szCs w:val="20"/>
    </w:rPr>
  </w:style>
  <w:style w:type="character" w:customStyle="1" w:styleId="CommentTextChar">
    <w:name w:val="Comment Text Char"/>
    <w:basedOn w:val="DefaultParagraphFont"/>
    <w:link w:val="CommentText"/>
    <w:uiPriority w:val="99"/>
    <w:semiHidden/>
    <w:rsid w:val="005C3EA4"/>
    <w:rPr>
      <w:sz w:val="20"/>
      <w:szCs w:val="20"/>
    </w:rPr>
  </w:style>
  <w:style w:type="paragraph" w:styleId="CommentSubject">
    <w:name w:val="annotation subject"/>
    <w:basedOn w:val="CommentText"/>
    <w:next w:val="CommentText"/>
    <w:link w:val="CommentSubjectChar"/>
    <w:uiPriority w:val="99"/>
    <w:semiHidden/>
    <w:unhideWhenUsed/>
    <w:rsid w:val="005C3EA4"/>
    <w:rPr>
      <w:b/>
      <w:bCs/>
    </w:rPr>
  </w:style>
  <w:style w:type="character" w:customStyle="1" w:styleId="CommentSubjectChar">
    <w:name w:val="Comment Subject Char"/>
    <w:basedOn w:val="CommentTextChar"/>
    <w:link w:val="CommentSubject"/>
    <w:uiPriority w:val="99"/>
    <w:semiHidden/>
    <w:rsid w:val="005C3EA4"/>
    <w:rPr>
      <w:b/>
      <w:bCs/>
      <w:sz w:val="20"/>
      <w:szCs w:val="20"/>
    </w:rPr>
  </w:style>
  <w:style w:type="paragraph" w:styleId="Revision">
    <w:name w:val="Revision"/>
    <w:hidden/>
    <w:uiPriority w:val="99"/>
    <w:semiHidden/>
    <w:rsid w:val="003529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 Chen</dc:creator>
  <cp:lastModifiedBy>Ze Chen</cp:lastModifiedBy>
  <cp:revision>3</cp:revision>
  <dcterms:created xsi:type="dcterms:W3CDTF">2018-01-26T20:49:00Z</dcterms:created>
  <dcterms:modified xsi:type="dcterms:W3CDTF">2018-01-26T20:50:00Z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lzhang@microsoft.com</vt:lpwstr>
  </property>
  <property fmtid="{D5CDD505-2E9C-101B-9397-08002B2CF9AE}" pid="5" name="MSIP_Label_f42aa342-8706-4288-bd11-ebb85995028c_SetDate">
    <vt:lpwstr>2017-12-20T19:46:54.3797233Z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